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73414" w14:textId="77777777" w:rsidR="00246F7B" w:rsidRPr="00246F7B" w:rsidRDefault="00246F7B" w:rsidP="00246F7B">
      <w:pPr>
        <w:rPr>
          <w:b/>
          <w:bCs/>
        </w:rPr>
      </w:pPr>
      <w:r w:rsidRPr="00246F7B">
        <w:rPr>
          <w:b/>
          <w:bCs/>
        </w:rPr>
        <w:t>Title: Gender Bias in Letters of Recommendation and Personal Statements for Application to Otolaryngology Residency</w:t>
      </w:r>
    </w:p>
    <w:p w14:paraId="077C0600" w14:textId="77777777" w:rsidR="00246F7B" w:rsidRDefault="00246F7B" w:rsidP="00246F7B">
      <w:pPr>
        <w:rPr>
          <w:b/>
          <w:bCs/>
        </w:rPr>
      </w:pPr>
      <w:r w:rsidRPr="00246F7B">
        <w:rPr>
          <w:b/>
          <w:bCs/>
        </w:rPr>
        <w:t xml:space="preserve">Authors: Garrett A. Berk, BS; Taylor J. Stack-Pyle, BS; Tiffany D. Ho, BS; Abdullah Zeatoun, MD; Keonho Albert Kong, MD; Mark B. Chaskes, MD, MBA; Brian D. Thorp, MD; Charles S. Ebert Jr., MD, MPH; Christine E. DeMason, MD; Brent A. Senior, MD; Adam J. Kimple, MD, PhD </w:t>
      </w:r>
    </w:p>
    <w:p w14:paraId="3A9E8831" w14:textId="77777777" w:rsidR="00246F7B" w:rsidRDefault="00246F7B" w:rsidP="00246F7B">
      <w:pPr>
        <w:rPr>
          <w:b/>
          <w:bCs/>
        </w:rPr>
      </w:pPr>
    </w:p>
    <w:p w14:paraId="22A83E01" w14:textId="4EBCFBEB" w:rsidR="00246F7B" w:rsidRDefault="00D233B6" w:rsidP="00246F7B">
      <w:pPr>
        <w:rPr>
          <w:b/>
          <w:bCs/>
        </w:rPr>
      </w:pPr>
      <w:r>
        <w:rPr>
          <w:b/>
          <w:bCs/>
        </w:rPr>
        <w:t>Introduction</w:t>
      </w:r>
    </w:p>
    <w:p w14:paraId="0D7D03E7" w14:textId="3D40C2A7" w:rsidR="008B58FD" w:rsidRDefault="00D233B6" w:rsidP="00246F7B">
      <w:r w:rsidRPr="00D71FAA">
        <w:rPr>
          <w:highlight w:val="yellow"/>
        </w:rPr>
        <w:t>Letters of Recommendation (LORs)</w:t>
      </w:r>
      <w:r>
        <w:t xml:space="preserve"> represent an important component of medical student applications for residency. In addition to an applicant’s personal statements, they provide programs with insight into a candidate’s personality, </w:t>
      </w:r>
      <w:r w:rsidR="008B58FD">
        <w:t xml:space="preserve">character, work ethic, communication skills, and medical aptitude that is not otherwise apparent </w:t>
      </w:r>
      <w:r w:rsidR="00E5031E">
        <w:t>from</w:t>
      </w:r>
      <w:r w:rsidR="004C70F2">
        <w:t xml:space="preserve"> the</w:t>
      </w:r>
      <w:r w:rsidR="00E5031E">
        <w:t xml:space="preserve"> other objective components of the application (such as grades, board scores, and research experience). Results from the </w:t>
      </w:r>
      <w:r w:rsidR="00E5031E" w:rsidRPr="00E5031E">
        <w:t xml:space="preserve">2018 </w:t>
      </w:r>
      <w:r w:rsidR="00BA7F42">
        <w:t>National Resident Matching Program (</w:t>
      </w:r>
      <w:r w:rsidR="00E5031E" w:rsidRPr="00E5031E">
        <w:t>NRMP</w:t>
      </w:r>
      <w:r w:rsidR="00BA7F42">
        <w:t>)</w:t>
      </w:r>
      <w:r w:rsidR="00E5031E" w:rsidRPr="00E5031E">
        <w:t xml:space="preserve"> </w:t>
      </w:r>
      <w:r w:rsidR="00B70FC5">
        <w:t xml:space="preserve">Residency </w:t>
      </w:r>
      <w:r w:rsidR="00E5031E" w:rsidRPr="00E5031E">
        <w:t>Program Director Survey</w:t>
      </w:r>
      <w:r w:rsidR="00BA7F42">
        <w:t xml:space="preserve"> highlight the importance of LORs, with only Step 1 of the United States Medical Licensing Examination (USMLE)</w:t>
      </w:r>
      <w:r w:rsidR="00B70FC5">
        <w:t xml:space="preserve"> </w:t>
      </w:r>
      <w:r w:rsidR="00561FCF">
        <w:t>being cited by a greater number of programs for selecting applicants to interview</w:t>
      </w:r>
      <w:r w:rsidR="004C70F2">
        <w:rPr>
          <w:vertAlign w:val="superscript"/>
        </w:rPr>
        <w:t>1</w:t>
      </w:r>
      <w:r w:rsidR="00561FCF">
        <w:t>.</w:t>
      </w:r>
      <w:r w:rsidR="004C70F2">
        <w:t xml:space="preserve"> This </w:t>
      </w:r>
      <w:r w:rsidR="003343DD">
        <w:t>importance is now even more significant, as b</w:t>
      </w:r>
      <w:r w:rsidR="003343DD" w:rsidRPr="003343DD">
        <w:t>eginning in 2022, USMLE Step 1 scores will be reported as Pass/Fail</w:t>
      </w:r>
      <w:r w:rsidR="00FA722D">
        <w:t xml:space="preserve">, making it more difficult for programs to </w:t>
      </w:r>
      <w:commentRangeStart w:id="0"/>
      <w:r w:rsidR="00FA722D">
        <w:t xml:space="preserve">separate </w:t>
      </w:r>
      <w:commentRangeEnd w:id="0"/>
      <w:r w:rsidR="00537B83">
        <w:rPr>
          <w:rStyle w:val="CommentReference"/>
        </w:rPr>
        <w:commentReference w:id="0"/>
      </w:r>
      <w:r w:rsidR="00FA722D">
        <w:t>applicants.</w:t>
      </w:r>
    </w:p>
    <w:p w14:paraId="78785CE7" w14:textId="05310F1F" w:rsidR="00A67892" w:rsidRPr="000F13A2" w:rsidRDefault="00BC4816" w:rsidP="00246F7B">
      <w:r>
        <w:t xml:space="preserve">Although LORs are a crucial component of residency applications, their inherently subjective nature </w:t>
      </w:r>
      <w:r w:rsidR="00DF3082">
        <w:t>predispose them to potential implicit bias</w:t>
      </w:r>
      <w:r w:rsidR="00DF3082">
        <w:rPr>
          <w:vertAlign w:val="superscript"/>
        </w:rPr>
        <w:t>2</w:t>
      </w:r>
      <w:r w:rsidR="00DF3082">
        <w:t xml:space="preserve">. </w:t>
      </w:r>
      <w:r w:rsidR="00736BE3">
        <w:t xml:space="preserve">This bias, by definition, is unconscious and can skew one’s </w:t>
      </w:r>
      <w:r w:rsidR="007A3443">
        <w:t xml:space="preserve">judgement in both a positive </w:t>
      </w:r>
      <w:commentRangeStart w:id="1"/>
      <w:proofErr w:type="gramStart"/>
      <w:r w:rsidR="007A3443">
        <w:t>or</w:t>
      </w:r>
      <w:proofErr w:type="gramEnd"/>
      <w:r w:rsidR="007A3443">
        <w:t xml:space="preserve"> </w:t>
      </w:r>
      <w:commentRangeEnd w:id="1"/>
      <w:r w:rsidR="00537B83">
        <w:rPr>
          <w:rStyle w:val="CommentReference"/>
        </w:rPr>
        <w:commentReference w:id="1"/>
      </w:r>
      <w:r w:rsidR="007A3443">
        <w:t>negative direction</w:t>
      </w:r>
      <w:r w:rsidR="007A3443">
        <w:rPr>
          <w:vertAlign w:val="superscript"/>
        </w:rPr>
        <w:t>3</w:t>
      </w:r>
      <w:r w:rsidR="007A3443">
        <w:t xml:space="preserve">. </w:t>
      </w:r>
      <w:r w:rsidR="00C47756">
        <w:t xml:space="preserve">Previous research </w:t>
      </w:r>
      <w:r w:rsidR="004D01D6">
        <w:t>ha</w:t>
      </w:r>
      <w:r w:rsidR="00C47756">
        <w:t>s</w:t>
      </w:r>
      <w:r w:rsidR="004D01D6">
        <w:t xml:space="preserve"> demonstrated such a bias </w:t>
      </w:r>
      <w:proofErr w:type="gramStart"/>
      <w:r w:rsidR="004D01D6">
        <w:t>on the basis of</w:t>
      </w:r>
      <w:proofErr w:type="gramEnd"/>
      <w:r w:rsidR="004D01D6">
        <w:t xml:space="preserve"> gender for men and women in academia, with </w:t>
      </w:r>
      <w:r w:rsidR="000C0295">
        <w:t>LORs for men tending to be longer and containing more standout adjectives (such as “excellent” or “exceptional”) and descriptors pertaining to research</w:t>
      </w:r>
      <w:r w:rsidR="000C0295">
        <w:rPr>
          <w:vertAlign w:val="superscript"/>
        </w:rPr>
        <w:t>4</w:t>
      </w:r>
      <w:r w:rsidR="000C0295">
        <w:t xml:space="preserve">. </w:t>
      </w:r>
      <w:r w:rsidR="00C47756">
        <w:t xml:space="preserve">Prior studies examining this </w:t>
      </w:r>
      <w:r w:rsidR="007C51AD">
        <w:t xml:space="preserve">phenomenon in medicine </w:t>
      </w:r>
      <w:r w:rsidR="00C47756">
        <w:t xml:space="preserve">are mixed. </w:t>
      </w:r>
      <w:r w:rsidR="00054BA2">
        <w:t>LORs for residency applica</w:t>
      </w:r>
      <w:r w:rsidR="006E3B9E">
        <w:t>tions</w:t>
      </w:r>
      <w:r w:rsidR="00054BA2">
        <w:t xml:space="preserve"> in emergency medicine, ophthalmology, general surgery, and transplant surgery demonstrate differences </w:t>
      </w:r>
      <w:r w:rsidR="006E3B9E">
        <w:t xml:space="preserve">in </w:t>
      </w:r>
      <w:r w:rsidR="00054BA2">
        <w:t xml:space="preserve">language </w:t>
      </w:r>
      <w:r w:rsidR="006E3B9E">
        <w:t xml:space="preserve">between </w:t>
      </w:r>
      <w:r w:rsidR="007E770A">
        <w:t>men and women</w:t>
      </w:r>
      <w:r w:rsidR="006E3B9E">
        <w:t xml:space="preserve"> applicants; however, the specifics</w:t>
      </w:r>
      <w:r w:rsidR="002017F7">
        <w:t xml:space="preserve"> regarding descriptors varied between studies</w:t>
      </w:r>
      <w:r w:rsidR="002017F7">
        <w:rPr>
          <w:vertAlign w:val="superscript"/>
        </w:rPr>
        <w:t>5</w:t>
      </w:r>
      <w:r w:rsidR="00325051">
        <w:rPr>
          <w:vertAlign w:val="superscript"/>
        </w:rPr>
        <w:t>,6,7,8</w:t>
      </w:r>
      <w:r w:rsidR="002017F7">
        <w:t xml:space="preserve">. </w:t>
      </w:r>
      <w:r w:rsidR="00325051">
        <w:t>An evaluation of g</w:t>
      </w:r>
      <w:r w:rsidR="00325051" w:rsidRPr="00325051">
        <w:t xml:space="preserve">ender-based </w:t>
      </w:r>
      <w:r w:rsidR="00325051">
        <w:t>d</w:t>
      </w:r>
      <w:r w:rsidR="00325051" w:rsidRPr="00325051">
        <w:t xml:space="preserve">ifferences in </w:t>
      </w:r>
      <w:r w:rsidR="00325051">
        <w:t xml:space="preserve">LORs </w:t>
      </w:r>
      <w:r w:rsidR="00325051" w:rsidRPr="00325051">
        <w:t xml:space="preserve">to an </w:t>
      </w:r>
      <w:r w:rsidR="00325051">
        <w:t>o</w:t>
      </w:r>
      <w:r w:rsidR="00325051" w:rsidRPr="00325051">
        <w:t xml:space="preserve">rthopedic </w:t>
      </w:r>
      <w:r w:rsidR="00325051">
        <w:t>s</w:t>
      </w:r>
      <w:r w:rsidR="00325051" w:rsidRPr="00325051">
        <w:t xml:space="preserve">urgery </w:t>
      </w:r>
      <w:r w:rsidR="00325051">
        <w:t>r</w:t>
      </w:r>
      <w:r w:rsidR="00325051" w:rsidRPr="00325051">
        <w:t xml:space="preserve">esidency </w:t>
      </w:r>
      <w:r w:rsidR="00325051">
        <w:t>p</w:t>
      </w:r>
      <w:r w:rsidR="00325051" w:rsidRPr="00325051">
        <w:t>rogram</w:t>
      </w:r>
      <w:r w:rsidR="00325051">
        <w:t xml:space="preserve"> </w:t>
      </w:r>
      <w:r w:rsidR="007E770A">
        <w:t>reported that language used was overall similar between men and women</w:t>
      </w:r>
      <w:r w:rsidR="007E770A">
        <w:rPr>
          <w:vertAlign w:val="superscript"/>
        </w:rPr>
        <w:t>9</w:t>
      </w:r>
      <w:r w:rsidR="007E770A">
        <w:t xml:space="preserve">. </w:t>
      </w:r>
      <w:commentRangeStart w:id="2"/>
      <w:r w:rsidR="008F3450">
        <w:t>Literature</w:t>
      </w:r>
      <w:commentRangeEnd w:id="2"/>
      <w:r w:rsidR="00A17DC8">
        <w:rPr>
          <w:rStyle w:val="CommentReference"/>
        </w:rPr>
        <w:commentReference w:id="2"/>
      </w:r>
      <w:r w:rsidR="008F3450">
        <w:t xml:space="preserve"> analyzing linguistic differences in applicant </w:t>
      </w:r>
      <w:r w:rsidR="008F3450" w:rsidRPr="00D71FAA">
        <w:rPr>
          <w:highlight w:val="yellow"/>
        </w:rPr>
        <w:t xml:space="preserve">personal statements </w:t>
      </w:r>
      <w:r w:rsidR="00823B31" w:rsidRPr="00D71FAA">
        <w:rPr>
          <w:highlight w:val="yellow"/>
        </w:rPr>
        <w:t>(PSs)</w:t>
      </w:r>
      <w:r w:rsidR="00823B31">
        <w:t xml:space="preserve"> </w:t>
      </w:r>
      <w:r w:rsidR="008F3450">
        <w:t xml:space="preserve">is markedly limited; however, gender-based differences have been noted </w:t>
      </w:r>
      <w:r w:rsidR="00170DEE">
        <w:t xml:space="preserve">in applications to urology, internal medicine, pediatrics, and general surgery </w:t>
      </w:r>
      <w:r w:rsidR="000F13A2">
        <w:t>that mirror gender stereotypes found in social psychology research</w:t>
      </w:r>
      <w:r w:rsidR="000F13A2">
        <w:rPr>
          <w:vertAlign w:val="superscript"/>
        </w:rPr>
        <w:t>10,11,12,13</w:t>
      </w:r>
      <w:r w:rsidR="000F13A2">
        <w:t>.</w:t>
      </w:r>
      <w:r w:rsidR="00031D34">
        <w:t xml:space="preserve"> To </w:t>
      </w:r>
      <w:r w:rsidR="00FA674D">
        <w:t>our</w:t>
      </w:r>
      <w:r w:rsidR="00031D34">
        <w:t xml:space="preserve"> knowledge, no publications to date have investigated gender-based differences in </w:t>
      </w:r>
      <w:r w:rsidR="00823B31">
        <w:t xml:space="preserve">PSs </w:t>
      </w:r>
      <w:r w:rsidR="00031D34">
        <w:t>of applicants to otolaryngology residency.</w:t>
      </w:r>
    </w:p>
    <w:p w14:paraId="593527E7" w14:textId="70C403F0" w:rsidR="008B58FD" w:rsidRDefault="003A2A93" w:rsidP="00246F7B">
      <w:commentRangeStart w:id="3"/>
      <w:r>
        <w:t>According</w:t>
      </w:r>
      <w:commentRangeEnd w:id="3"/>
      <w:r w:rsidR="009849C0">
        <w:rPr>
          <w:rStyle w:val="CommentReference"/>
        </w:rPr>
        <w:commentReference w:id="3"/>
      </w:r>
      <w:r>
        <w:t xml:space="preserve"> to the </w:t>
      </w:r>
      <w:r w:rsidRPr="003A2A93">
        <w:rPr>
          <w:i/>
          <w:iCs/>
        </w:rPr>
        <w:t>AAMC 2020 Physician Specialty Data Report</w:t>
      </w:r>
      <w:r>
        <w:t>, only 18.3% of active otolaryngologists were female</w:t>
      </w:r>
      <w:r w:rsidR="003512D4">
        <w:rPr>
          <w:vertAlign w:val="superscript"/>
        </w:rPr>
        <w:t>14</w:t>
      </w:r>
      <w:r>
        <w:t>.</w:t>
      </w:r>
      <w:r w:rsidR="003512D4">
        <w:t xml:space="preserve"> </w:t>
      </w:r>
      <w:r w:rsidR="00CB4C97">
        <w:t>While this number has been trending upward, a lack of adequate mentors and senior role models as well reports of sexism in the surgical workplace have been reported as potential hindrances to this process</w:t>
      </w:r>
      <w:r w:rsidR="00CB4C97">
        <w:rPr>
          <w:vertAlign w:val="superscript"/>
        </w:rPr>
        <w:t>15</w:t>
      </w:r>
      <w:r w:rsidR="00CB4C97">
        <w:t>. A better understanding of potential gender bias in residency applications is therefore particularly relevant for otolaryngology, given this extreme gender imbalance in the field.</w:t>
      </w:r>
      <w:r w:rsidR="00823B31">
        <w:t xml:space="preserve"> </w:t>
      </w:r>
      <w:commentRangeStart w:id="4"/>
      <w:r w:rsidR="00823B31">
        <w:t>In</w:t>
      </w:r>
      <w:commentRangeEnd w:id="4"/>
      <w:r w:rsidR="009849C0">
        <w:rPr>
          <w:rStyle w:val="CommentReference"/>
        </w:rPr>
        <w:commentReference w:id="4"/>
      </w:r>
      <w:r w:rsidR="00823B31">
        <w:t xml:space="preserve"> this study, we sought to analyze the linguistic differences of LORs and PSs </w:t>
      </w:r>
      <w:r w:rsidR="00C82991">
        <w:t xml:space="preserve">from otolaryngology residency applications </w:t>
      </w:r>
      <w:proofErr w:type="gramStart"/>
      <w:r w:rsidR="00C82991">
        <w:t>on the basis of</w:t>
      </w:r>
      <w:proofErr w:type="gramEnd"/>
      <w:r w:rsidR="00C82991">
        <w:t xml:space="preserve"> gender.</w:t>
      </w:r>
    </w:p>
    <w:p w14:paraId="5C459FAF" w14:textId="77777777" w:rsidR="008803BB" w:rsidRDefault="008803BB" w:rsidP="00246F7B"/>
    <w:p w14:paraId="417AB7AB" w14:textId="718B0CF9" w:rsidR="008803BB" w:rsidRPr="00CB4C97" w:rsidRDefault="008803BB" w:rsidP="00246F7B">
      <w:r>
        <w:lastRenderedPageBreak/>
        <w:t>Include other ENT studies- how are we different?</w:t>
      </w:r>
    </w:p>
    <w:p w14:paraId="32680D87" w14:textId="77777777" w:rsidR="00BB2AAA" w:rsidRDefault="00BB2AAA" w:rsidP="00246F7B"/>
    <w:p w14:paraId="03D2D694" w14:textId="5CDBC437" w:rsidR="00BB2AAA" w:rsidRDefault="00246F7B" w:rsidP="00246F7B">
      <w:pPr>
        <w:rPr>
          <w:b/>
          <w:bCs/>
        </w:rPr>
      </w:pPr>
      <w:r w:rsidRPr="00246F7B">
        <w:rPr>
          <w:b/>
          <w:bCs/>
        </w:rPr>
        <w:t>Methods</w:t>
      </w:r>
    </w:p>
    <w:p w14:paraId="03AABB6F" w14:textId="39BE4249" w:rsidR="00C82991" w:rsidRDefault="00C82991" w:rsidP="00246F7B">
      <w:r>
        <w:rPr>
          <w:u w:val="single"/>
        </w:rPr>
        <w:t>Study Design</w:t>
      </w:r>
      <w:r w:rsidR="003E3149">
        <w:rPr>
          <w:u w:val="single"/>
        </w:rPr>
        <w:t>,</w:t>
      </w:r>
      <w:r>
        <w:rPr>
          <w:u w:val="single"/>
        </w:rPr>
        <w:t xml:space="preserve"> Setting</w:t>
      </w:r>
      <w:r w:rsidR="003E3149">
        <w:rPr>
          <w:u w:val="single"/>
        </w:rPr>
        <w:t>, and Population</w:t>
      </w:r>
    </w:p>
    <w:p w14:paraId="25E25269" w14:textId="748394AC" w:rsidR="003E3149" w:rsidRPr="003E3149" w:rsidRDefault="00C82991" w:rsidP="00246F7B">
      <w:r>
        <w:t xml:space="preserve">This study was a retrospective analysis of all LORs and PSs </w:t>
      </w:r>
      <w:r w:rsidR="003E3149" w:rsidRPr="00246F7B">
        <w:t>for all otolaryngology</w:t>
      </w:r>
      <w:r w:rsidR="003E3149">
        <w:t xml:space="preserve"> residency</w:t>
      </w:r>
      <w:r w:rsidR="003E3149" w:rsidRPr="00246F7B">
        <w:t xml:space="preserve"> applica</w:t>
      </w:r>
      <w:r w:rsidR="007C1D73">
        <w:t>tions submitted</w:t>
      </w:r>
      <w:r w:rsidR="003E3149" w:rsidRPr="00246F7B">
        <w:t xml:space="preserve"> to an academic medical center during the 2019-20 and 2020-21 cycles</w:t>
      </w:r>
      <w:r w:rsidR="003250CE">
        <w:t xml:space="preserve"> (n = ****)</w:t>
      </w:r>
      <w:r w:rsidR="003E3149">
        <w:t>. The study was approved by the organization’s institutional review board. Electronic residency application system</w:t>
      </w:r>
      <w:r w:rsidR="007C1D73">
        <w:t xml:space="preserve"> (ERAS) files were pulled from internal department archives by an administrative coordinator</w:t>
      </w:r>
      <w:r w:rsidR="007A67D2">
        <w:t xml:space="preserve"> and applicants were assigned a unique study identification number. </w:t>
      </w:r>
      <w:r w:rsidR="00D43CCA">
        <w:t>D</w:t>
      </w:r>
      <w:r w:rsidR="007A67D2">
        <w:t xml:space="preserve">emographic information </w:t>
      </w:r>
      <w:r w:rsidR="00D43CCA">
        <w:t>(</w:t>
      </w:r>
      <w:r w:rsidR="007A67D2">
        <w:t>including self-reported gender, race, and ethnicity</w:t>
      </w:r>
      <w:r w:rsidR="00D43CCA">
        <w:t xml:space="preserve">) as well as board scores and quantitative research data were abstracted. </w:t>
      </w:r>
      <w:r w:rsidR="003250CE">
        <w:t xml:space="preserve">Applicant characteristics can be found in Table 1. </w:t>
      </w:r>
      <w:r w:rsidR="00D43CCA">
        <w:t>Medical Student Performance Evaluation (MSPE) letters were not included due to the</w:t>
      </w:r>
      <w:r w:rsidR="00653779">
        <w:t xml:space="preserve">ir variability across medical schools. </w:t>
      </w:r>
    </w:p>
    <w:p w14:paraId="430B8CF2" w14:textId="67D926FE" w:rsidR="00C82991" w:rsidRPr="00653779" w:rsidRDefault="00653779" w:rsidP="00246F7B">
      <w:pPr>
        <w:rPr>
          <w:u w:val="single"/>
        </w:rPr>
      </w:pPr>
      <w:r>
        <w:rPr>
          <w:u w:val="single"/>
        </w:rPr>
        <w:t>Text Analysis</w:t>
      </w:r>
    </w:p>
    <w:p w14:paraId="2B5F6DDA" w14:textId="672AF130" w:rsidR="00246F7B" w:rsidRDefault="00F21B73" w:rsidP="00246F7B">
      <w:ins w:id="5" w:author="Tiffany Ho" w:date="2022-03-28T22:02:00Z">
        <w:r>
          <w:t xml:space="preserve">(3) </w:t>
        </w:r>
      </w:ins>
      <w:r w:rsidR="004D7005">
        <w:t xml:space="preserve">Text for LORs </w:t>
      </w:r>
      <w:r w:rsidR="009015E3">
        <w:t xml:space="preserve">(n = ***) </w:t>
      </w:r>
      <w:r w:rsidR="004D7005">
        <w:t xml:space="preserve">and PSs </w:t>
      </w:r>
      <w:r w:rsidR="009015E3">
        <w:t xml:space="preserve">(n = ***) </w:t>
      </w:r>
      <w:r w:rsidR="004D7005">
        <w:t>were converted from PDF to Microsoft Word using Adobe Acrobat Pro 2020</w:t>
      </w:r>
      <w:r w:rsidR="00C8543D">
        <w:t xml:space="preserve"> (Adobe Systems, San Jose, California, USA)</w:t>
      </w:r>
      <w:r w:rsidR="004D7005">
        <w:t>.</w:t>
      </w:r>
      <w:r w:rsidR="000E25B4">
        <w:t xml:space="preserve"> For those letters using a standardized template, the personal comments section at the end was </w:t>
      </w:r>
      <w:r w:rsidR="00AE3B59">
        <w:t xml:space="preserve">copied for use as the narrative LOR. </w:t>
      </w:r>
      <w:ins w:id="6" w:author="Tiffany Ho" w:date="2022-03-28T22:02:00Z">
        <w:r>
          <w:t xml:space="preserve">(2) </w:t>
        </w:r>
      </w:ins>
      <w:r w:rsidR="0036489C">
        <w:t xml:space="preserve">In order to standardize word counts and linguistic analysis across LORs, only that text included between the salutation and signature was </w:t>
      </w:r>
      <w:r w:rsidR="00921D0A">
        <w:t xml:space="preserve">exported. </w:t>
      </w:r>
      <w:commentRangeStart w:id="7"/>
      <w:ins w:id="8" w:author="Tiffany Ho" w:date="2022-03-28T22:02:00Z">
        <w:r w:rsidR="00253E7F">
          <w:t xml:space="preserve">(1) </w:t>
        </w:r>
      </w:ins>
      <w:r w:rsidR="00246F7B" w:rsidRPr="00246F7B">
        <w:t>Quantitative analysis was performed using Linguistic Inquiry and Word Count 2015 (LIWC2015), a validated software application designed to analyze various emotional, cognitive, and structural components of written text</w:t>
      </w:r>
      <w:r w:rsidR="00921D0A">
        <w:rPr>
          <w:vertAlign w:val="superscript"/>
        </w:rPr>
        <w:t>16</w:t>
      </w:r>
      <w:commentRangeEnd w:id="7"/>
      <w:r>
        <w:rPr>
          <w:rStyle w:val="CommentReference"/>
        </w:rPr>
        <w:commentReference w:id="7"/>
      </w:r>
      <w:r w:rsidR="00246F7B" w:rsidRPr="00246F7B">
        <w:t>.</w:t>
      </w:r>
      <w:r w:rsidR="00921D0A">
        <w:t xml:space="preserve"> </w:t>
      </w:r>
    </w:p>
    <w:p w14:paraId="213EDCAA" w14:textId="43253862" w:rsidR="00217999" w:rsidRPr="00217999" w:rsidRDefault="00FF24B7" w:rsidP="00217999">
      <w:pPr>
        <w:rPr>
          <w:color w:val="000000"/>
          <w:shd w:val="clear" w:color="auto" w:fill="FFFFFF"/>
        </w:rPr>
      </w:pPr>
      <w:r w:rsidRPr="00FF24B7">
        <w:t xml:space="preserve">Of the 77 predefined Linguistic Inquiry and Word Count categories available in the software, </w:t>
      </w:r>
      <w:proofErr w:type="gramStart"/>
      <w:r w:rsidR="006B7C73">
        <w:t>6</w:t>
      </w:r>
      <w:r w:rsidRPr="00FF24B7">
        <w:t xml:space="preserve"> word</w:t>
      </w:r>
      <w:proofErr w:type="gramEnd"/>
      <w:r w:rsidRPr="00FF24B7">
        <w:t xml:space="preserve"> categories were </w:t>
      </w:r>
      <w:r w:rsidR="006B7C73">
        <w:t xml:space="preserve">chosen for use </w:t>
      </w:r>
      <w:r w:rsidRPr="00FF24B7">
        <w:t>in this analysis</w:t>
      </w:r>
      <w:r w:rsidR="006B7C73">
        <w:t xml:space="preserve"> based on their relevance to </w:t>
      </w:r>
      <w:r w:rsidR="00750D21">
        <w:t xml:space="preserve">applicant evaluation. </w:t>
      </w:r>
      <w:r w:rsidR="00217999">
        <w:rPr>
          <w:color w:val="000000"/>
          <w:shd w:val="clear" w:color="auto" w:fill="FFFFFF"/>
        </w:rPr>
        <w:t xml:space="preserve">Five additional </w:t>
      </w:r>
      <w:proofErr w:type="gramStart"/>
      <w:r w:rsidR="00217999">
        <w:rPr>
          <w:color w:val="000000"/>
          <w:shd w:val="clear" w:color="auto" w:fill="FFFFFF"/>
        </w:rPr>
        <w:t>word</w:t>
      </w:r>
      <w:proofErr w:type="gramEnd"/>
      <w:r w:rsidR="00217999">
        <w:rPr>
          <w:color w:val="000000"/>
          <w:shd w:val="clear" w:color="auto" w:fill="FFFFFF"/>
        </w:rPr>
        <w:t xml:space="preserve"> categories defined by </w:t>
      </w:r>
      <w:proofErr w:type="spellStart"/>
      <w:r w:rsidR="00217999">
        <w:rPr>
          <w:color w:val="000000"/>
          <w:shd w:val="clear" w:color="auto" w:fill="FFFFFF"/>
        </w:rPr>
        <w:t>Trix</w:t>
      </w:r>
      <w:proofErr w:type="spellEnd"/>
      <w:r w:rsidR="00217999">
        <w:rPr>
          <w:color w:val="000000"/>
          <w:shd w:val="clear" w:color="auto" w:fill="FFFFFF"/>
        </w:rPr>
        <w:t xml:space="preserve"> and Psenka</w:t>
      </w:r>
      <w:r w:rsidR="00217999">
        <w:rPr>
          <w:color w:val="000000"/>
          <w:shd w:val="clear" w:color="auto" w:fill="FFFFFF"/>
          <w:vertAlign w:val="superscript"/>
        </w:rPr>
        <w:t>17</w:t>
      </w:r>
      <w:r w:rsidR="00217999">
        <w:rPr>
          <w:color w:val="000000"/>
          <w:shd w:val="clear" w:color="auto" w:fill="FFFFFF"/>
        </w:rPr>
        <w:t xml:space="preserve"> (“grindstone,” “ability,” “standout,” “research,” and “teaching”) were also used. </w:t>
      </w:r>
      <w:r w:rsidR="00217999" w:rsidRPr="00217999">
        <w:rPr>
          <w:color w:val="000000"/>
          <w:shd w:val="clear" w:color="auto" w:fill="FFFFFF"/>
        </w:rPr>
        <w:t>The details of the data dictionary used for this analysis are included in Supplemental Table</w:t>
      </w:r>
      <w:r w:rsidR="00217999">
        <w:rPr>
          <w:color w:val="000000"/>
          <w:shd w:val="clear" w:color="auto" w:fill="FFFFFF"/>
        </w:rPr>
        <w:t xml:space="preserve"> 1. LIWC analyzes letters by counting the occurrence of words within a word category and then dividing by the number of total words in a letter to calculate the word category frequency. This frequency is then averaged over all letters to calculate the mean word category frequency. Based on the average length of the letters in our sample, a </w:t>
      </w:r>
      <w:proofErr w:type="gramStart"/>
      <w:r w:rsidR="00217999">
        <w:rPr>
          <w:color w:val="000000"/>
          <w:shd w:val="clear" w:color="auto" w:fill="FFFFFF"/>
        </w:rPr>
        <w:t>0.</w:t>
      </w:r>
      <w:r w:rsidR="007B700A">
        <w:rPr>
          <w:color w:val="000000"/>
          <w:shd w:val="clear" w:color="auto" w:fill="FFFFFF"/>
        </w:rPr>
        <w:t>*</w:t>
      </w:r>
      <w:proofErr w:type="gramEnd"/>
      <w:r w:rsidR="007B700A">
        <w:rPr>
          <w:color w:val="000000"/>
          <w:shd w:val="clear" w:color="auto" w:fill="FFFFFF"/>
        </w:rPr>
        <w:t>**</w:t>
      </w:r>
      <w:r w:rsidR="00217999">
        <w:rPr>
          <w:color w:val="000000"/>
          <w:shd w:val="clear" w:color="auto" w:fill="FFFFFF"/>
        </w:rPr>
        <w:t xml:space="preserve"> difference in mean word frequency translates into one more word from that word category appearing when </w:t>
      </w:r>
      <w:commentRangeStart w:id="9"/>
      <w:r w:rsidR="00217999">
        <w:rPr>
          <w:color w:val="000000"/>
          <w:shd w:val="clear" w:color="auto" w:fill="FFFFFF"/>
        </w:rPr>
        <w:t xml:space="preserve">you compare </w:t>
      </w:r>
      <w:commentRangeEnd w:id="9"/>
      <w:r w:rsidR="0051051D">
        <w:rPr>
          <w:rStyle w:val="CommentReference"/>
        </w:rPr>
        <w:commentReference w:id="9"/>
      </w:r>
      <w:r w:rsidR="00217999">
        <w:rPr>
          <w:color w:val="000000"/>
          <w:shd w:val="clear" w:color="auto" w:fill="FFFFFF"/>
        </w:rPr>
        <w:t>three letters for one gender with three letters for the other.</w:t>
      </w:r>
    </w:p>
    <w:p w14:paraId="7F552957" w14:textId="4A5D4FC1" w:rsidR="00FF24B7" w:rsidRDefault="00FF24B7" w:rsidP="00246F7B">
      <w:r>
        <w:t>Used in other studies</w:t>
      </w:r>
    </w:p>
    <w:p w14:paraId="78C98EFA" w14:textId="5DE2E682" w:rsidR="00FF24B7" w:rsidRDefault="00FF24B7" w:rsidP="00246F7B">
      <w:r>
        <w:t>Specific categories</w:t>
      </w:r>
    </w:p>
    <w:p w14:paraId="65EE5DA0" w14:textId="6E29E857" w:rsidR="00F53D8E" w:rsidRDefault="00F53D8E" w:rsidP="00F53D8E">
      <w:pPr>
        <w:rPr>
          <w:u w:val="single"/>
        </w:rPr>
      </w:pPr>
      <w:r>
        <w:rPr>
          <w:u w:val="single"/>
        </w:rPr>
        <w:t>Statistical Analyses</w:t>
      </w:r>
    </w:p>
    <w:p w14:paraId="7F2266DB" w14:textId="485F1897" w:rsidR="00BB2AAA" w:rsidRDefault="00F53D8E" w:rsidP="00246F7B">
      <w:r>
        <w:t xml:space="preserve">A total of 21 variables were evaluated in this study: 10 objective and 11 subjective (see table ***). </w:t>
      </w:r>
      <w:commentRangeStart w:id="10"/>
      <w:r>
        <w:t xml:space="preserve">Subjective variables that the authors believe are particularly relevant to the ENT residency programs were chosen to be analyzed. [OR </w:t>
      </w:r>
      <w:proofErr w:type="gramStart"/>
      <w:r>
        <w:t>The</w:t>
      </w:r>
      <w:proofErr w:type="gramEnd"/>
      <w:r>
        <w:t xml:space="preserve"> subjective variables were chosen because …]</w:t>
      </w:r>
      <w:commentRangeEnd w:id="10"/>
      <w:r>
        <w:rPr>
          <w:rStyle w:val="CommentReference"/>
        </w:rPr>
        <w:commentReference w:id="10"/>
      </w:r>
      <w:r>
        <w:t xml:space="preserve"> Three subsets of data were analyzed: cycle 2019-20, cycle 2020-21, and two cycles combined. Within each sub-dataset, the mean differences between male and female applicants of each quality/characterization/variable were </w:t>
      </w:r>
      <w:r>
        <w:lastRenderedPageBreak/>
        <w:t xml:space="preserve">statistically assessed using t-test, when all the test’s assumptions were met, or </w:t>
      </w:r>
      <w:r w:rsidRPr="00FF014C">
        <w:t>Mann-</w:t>
      </w:r>
      <w:proofErr w:type="spellStart"/>
      <w:r w:rsidRPr="00FF014C">
        <w:t>Witney</w:t>
      </w:r>
      <w:proofErr w:type="spellEnd"/>
      <w:r w:rsidRPr="00FF014C">
        <w:t xml:space="preserve"> U test</w:t>
      </w:r>
      <w:r>
        <w:t xml:space="preserve"> otherwise. Multiple testing was corrected using </w:t>
      </w:r>
      <w:proofErr w:type="spellStart"/>
      <w:r>
        <w:t>Benjamini</w:t>
      </w:r>
      <w:proofErr w:type="spellEnd"/>
      <w:r>
        <w:t xml:space="preserve">-Hochberg procedure to minimize false discovery rate (FDR). [need a sentence about why </w:t>
      </w:r>
      <w:proofErr w:type="spellStart"/>
      <w:r>
        <w:t>Benjamini</w:t>
      </w:r>
      <w:proofErr w:type="spellEnd"/>
      <w:r>
        <w:t>-Hochberg instead of Bonferroni?]</w:t>
      </w:r>
      <w:r w:rsidRPr="00122635">
        <w:t xml:space="preserve"> </w:t>
      </w:r>
      <w:r>
        <w:t xml:space="preserve">All analyses were conducted using R </w:t>
      </w:r>
      <w:r w:rsidRPr="00122635">
        <w:t>4.1.2</w:t>
      </w:r>
      <w:r>
        <w:t>, and p values &lt; 0.05 were considered statistically significant.</w:t>
      </w:r>
    </w:p>
    <w:p w14:paraId="4379A79A" w14:textId="6AFB4D95" w:rsidR="003250CE" w:rsidRDefault="003250CE" w:rsidP="00246F7B">
      <w:r>
        <w:rPr>
          <w:i/>
          <w:iCs/>
        </w:rPr>
        <w:t>Table 1.</w:t>
      </w:r>
    </w:p>
    <w:p w14:paraId="45DC3A73" w14:textId="381B9D0E" w:rsidR="003250CE" w:rsidRPr="003250CE" w:rsidRDefault="003250CE" w:rsidP="00246F7B">
      <w:r>
        <w:t>***</w:t>
      </w:r>
    </w:p>
    <w:p w14:paraId="2E917B93" w14:textId="77777777" w:rsidR="003250CE" w:rsidRPr="00246F7B" w:rsidRDefault="003250CE" w:rsidP="00246F7B"/>
    <w:p w14:paraId="07061499" w14:textId="753A3001" w:rsidR="00246F7B" w:rsidRPr="00246F7B" w:rsidRDefault="00246F7B" w:rsidP="00246F7B">
      <w:commentRangeStart w:id="11"/>
      <w:r w:rsidRPr="00246F7B">
        <w:rPr>
          <w:b/>
          <w:bCs/>
        </w:rPr>
        <w:t>Results</w:t>
      </w:r>
      <w:commentRangeEnd w:id="11"/>
      <w:r w:rsidR="006427DF">
        <w:rPr>
          <w:rStyle w:val="CommentReference"/>
        </w:rPr>
        <w:commentReference w:id="11"/>
      </w:r>
    </w:p>
    <w:p w14:paraId="0F50E13D" w14:textId="65D0CBAE" w:rsidR="00246F7B" w:rsidRPr="00246F7B" w:rsidRDefault="00246F7B" w:rsidP="00246F7B">
      <w:pPr>
        <w:rPr>
          <w:b/>
          <w:bCs/>
        </w:rPr>
      </w:pPr>
      <w:r w:rsidRPr="00246F7B">
        <w:rPr>
          <w:b/>
          <w:bCs/>
        </w:rPr>
        <w:t>2020-21</w:t>
      </w:r>
      <w:r w:rsidRPr="00246F7B">
        <w:rPr>
          <w:b/>
          <w:bCs/>
        </w:rPr>
        <w:tab/>
      </w:r>
      <w:r w:rsidRPr="00246F7B">
        <w:rPr>
          <w:b/>
          <w:bCs/>
        </w:rPr>
        <w:tab/>
        <w:t>F – M</w:t>
      </w:r>
    </w:p>
    <w:p w14:paraId="2CDDA8B8" w14:textId="77777777" w:rsidR="00246F7B" w:rsidRPr="00246F7B" w:rsidRDefault="00246F7B" w:rsidP="00246F7B">
      <w:r w:rsidRPr="00246F7B">
        <w:t>LOR:</w:t>
      </w:r>
    </w:p>
    <w:p w14:paraId="4E9E603A" w14:textId="77777777" w:rsidR="00246F7B" w:rsidRPr="00246F7B" w:rsidRDefault="00246F7B" w:rsidP="00246F7B">
      <w:r w:rsidRPr="00246F7B">
        <w:tab/>
      </w:r>
      <w:r w:rsidRPr="00703B13">
        <w:rPr>
          <w:highlight w:val="cyan"/>
        </w:rPr>
        <w:t>Ability</w:t>
      </w:r>
      <w:r w:rsidRPr="00246F7B">
        <w:tab/>
      </w:r>
      <w:r w:rsidRPr="00246F7B">
        <w:tab/>
      </w:r>
      <w:commentRangeStart w:id="12"/>
      <w:r w:rsidRPr="00246F7B">
        <w:t>0.79 &gt; 0.73</w:t>
      </w:r>
      <w:commentRangeEnd w:id="12"/>
      <w:r w:rsidR="002846AC">
        <w:rPr>
          <w:rStyle w:val="CommentReference"/>
        </w:rPr>
        <w:commentReference w:id="12"/>
      </w:r>
      <w:r w:rsidRPr="00246F7B">
        <w:tab/>
        <w:t>p = 0.04</w:t>
      </w:r>
    </w:p>
    <w:p w14:paraId="2CDE728E" w14:textId="77777777" w:rsidR="00246F7B" w:rsidRPr="00246F7B" w:rsidRDefault="00246F7B" w:rsidP="00246F7B">
      <w:r w:rsidRPr="00246F7B">
        <w:tab/>
        <w:t>Clout</w:t>
      </w:r>
      <w:r w:rsidRPr="00246F7B">
        <w:tab/>
      </w:r>
      <w:r w:rsidRPr="00246F7B">
        <w:tab/>
        <w:t>82.77 &gt; 81.03</w:t>
      </w:r>
      <w:r w:rsidRPr="00246F7B">
        <w:tab/>
        <w:t>p &lt; 0.01</w:t>
      </w:r>
    </w:p>
    <w:p w14:paraId="6CDD711F" w14:textId="77777777" w:rsidR="00246F7B" w:rsidRPr="00246F7B" w:rsidRDefault="00246F7B" w:rsidP="00246F7B">
      <w:r w:rsidRPr="00246F7B">
        <w:tab/>
        <w:t>Authenticity</w:t>
      </w:r>
      <w:r w:rsidRPr="00246F7B">
        <w:tab/>
        <w:t>5.18 &lt; 6.46</w:t>
      </w:r>
      <w:r w:rsidRPr="00246F7B">
        <w:tab/>
        <w:t>p &lt; 0.01</w:t>
      </w:r>
    </w:p>
    <w:p w14:paraId="0649B3AB" w14:textId="77777777" w:rsidR="00246F7B" w:rsidRPr="00246F7B" w:rsidRDefault="00246F7B" w:rsidP="00246F7B">
      <w:r w:rsidRPr="00246F7B">
        <w:tab/>
      </w:r>
      <w:r w:rsidRPr="00703B13">
        <w:rPr>
          <w:highlight w:val="cyan"/>
        </w:rPr>
        <w:t>Achievement</w:t>
      </w:r>
      <w:r w:rsidRPr="00246F7B">
        <w:tab/>
        <w:t>3.77 &gt; 3.61</w:t>
      </w:r>
      <w:r w:rsidRPr="00246F7B">
        <w:tab/>
        <w:t>p = 0.01</w:t>
      </w:r>
    </w:p>
    <w:p w14:paraId="547E4EE8" w14:textId="77777777" w:rsidR="00246F7B" w:rsidRPr="00246F7B" w:rsidRDefault="00246F7B" w:rsidP="00246F7B">
      <w:r w:rsidRPr="00246F7B">
        <w:t>PS:</w:t>
      </w:r>
    </w:p>
    <w:p w14:paraId="0CA6056F" w14:textId="77777777" w:rsidR="00246F7B" w:rsidRPr="00246F7B" w:rsidRDefault="00246F7B" w:rsidP="00246F7B">
      <w:r w:rsidRPr="00246F7B">
        <w:tab/>
        <w:t>Ability</w:t>
      </w:r>
      <w:r w:rsidRPr="00246F7B">
        <w:tab/>
      </w:r>
      <w:r w:rsidRPr="00246F7B">
        <w:tab/>
        <w:t>0.71 &gt; 0.62</w:t>
      </w:r>
      <w:r w:rsidRPr="00246F7B">
        <w:tab/>
        <w:t>p = 0.01</w:t>
      </w:r>
    </w:p>
    <w:p w14:paraId="582B1D0F" w14:textId="77777777" w:rsidR="00246F7B" w:rsidRPr="00246F7B" w:rsidRDefault="00246F7B" w:rsidP="00246F7B">
      <w:r w:rsidRPr="00246F7B">
        <w:tab/>
      </w:r>
      <w:r w:rsidRPr="006427DF">
        <w:rPr>
          <w:highlight w:val="cyan"/>
        </w:rPr>
        <w:t>Clout</w:t>
      </w:r>
      <w:r w:rsidRPr="00246F7B">
        <w:tab/>
      </w:r>
      <w:r w:rsidRPr="00246F7B">
        <w:tab/>
        <w:t>40.43 &gt; 38.31</w:t>
      </w:r>
      <w:r w:rsidRPr="00246F7B">
        <w:tab/>
      </w:r>
      <w:r w:rsidRPr="00246F7B">
        <w:rPr>
          <w:highlight w:val="yellow"/>
        </w:rPr>
        <w:t>p = 0.07</w:t>
      </w:r>
    </w:p>
    <w:p w14:paraId="0906A8F6" w14:textId="77777777" w:rsidR="00246F7B" w:rsidRPr="00246F7B" w:rsidRDefault="00246F7B" w:rsidP="00246F7B">
      <w:r w:rsidRPr="00246F7B">
        <w:tab/>
        <w:t>Tone</w:t>
      </w:r>
      <w:r w:rsidRPr="00246F7B">
        <w:tab/>
      </w:r>
      <w:r w:rsidRPr="00246F7B">
        <w:tab/>
        <w:t>85.08 &gt; 82.46</w:t>
      </w:r>
      <w:r w:rsidRPr="00246F7B">
        <w:tab/>
        <w:t>p = 0.04</w:t>
      </w:r>
    </w:p>
    <w:p w14:paraId="5F8C970B" w14:textId="77777777" w:rsidR="00246F7B" w:rsidRPr="00246F7B" w:rsidRDefault="00246F7B" w:rsidP="00246F7B">
      <w:r w:rsidRPr="00246F7B">
        <w:tab/>
        <w:t>Achievement</w:t>
      </w:r>
      <w:r w:rsidRPr="00246F7B">
        <w:tab/>
        <w:t>4.17 &gt; 3.86</w:t>
      </w:r>
      <w:r w:rsidRPr="00246F7B">
        <w:tab/>
        <w:t>p &lt; 0.01</w:t>
      </w:r>
    </w:p>
    <w:p w14:paraId="2F8B6B3F" w14:textId="77777777" w:rsidR="00246F7B" w:rsidRPr="00246F7B" w:rsidRDefault="00246F7B" w:rsidP="00246F7B"/>
    <w:p w14:paraId="129E1918" w14:textId="77777777" w:rsidR="00246F7B" w:rsidRPr="00246F7B" w:rsidRDefault="00246F7B" w:rsidP="00246F7B">
      <w:pPr>
        <w:rPr>
          <w:b/>
          <w:bCs/>
        </w:rPr>
      </w:pPr>
      <w:r w:rsidRPr="00246F7B">
        <w:rPr>
          <w:b/>
          <w:bCs/>
        </w:rPr>
        <w:t>2019-20</w:t>
      </w:r>
      <w:r w:rsidRPr="00246F7B">
        <w:rPr>
          <w:b/>
          <w:bCs/>
        </w:rPr>
        <w:tab/>
      </w:r>
      <w:r w:rsidRPr="00246F7B">
        <w:rPr>
          <w:b/>
          <w:bCs/>
        </w:rPr>
        <w:tab/>
        <w:t>F – M</w:t>
      </w:r>
    </w:p>
    <w:p w14:paraId="563572F4" w14:textId="77777777" w:rsidR="00246F7B" w:rsidRPr="00246F7B" w:rsidRDefault="00246F7B" w:rsidP="00246F7B">
      <w:r w:rsidRPr="00246F7B">
        <w:t>LOR:</w:t>
      </w:r>
    </w:p>
    <w:p w14:paraId="5B87CE2F" w14:textId="77777777" w:rsidR="00246F7B" w:rsidRPr="00246F7B" w:rsidRDefault="00246F7B" w:rsidP="00246F7B">
      <w:r w:rsidRPr="00246F7B">
        <w:tab/>
      </w:r>
      <w:r w:rsidRPr="006427DF">
        <w:rPr>
          <w:highlight w:val="cyan"/>
        </w:rPr>
        <w:t>Standout</w:t>
      </w:r>
      <w:r w:rsidRPr="00246F7B">
        <w:tab/>
        <w:t>0.66 &lt; 0.72</w:t>
      </w:r>
      <w:r w:rsidRPr="00246F7B">
        <w:tab/>
      </w:r>
      <w:r w:rsidRPr="00246F7B">
        <w:rPr>
          <w:highlight w:val="yellow"/>
        </w:rPr>
        <w:t>p = 0.055</w:t>
      </w:r>
    </w:p>
    <w:p w14:paraId="03FDCF39" w14:textId="77777777" w:rsidR="00246F7B" w:rsidRPr="00246F7B" w:rsidRDefault="00246F7B" w:rsidP="00246F7B">
      <w:r w:rsidRPr="00246F7B">
        <w:tab/>
      </w:r>
      <w:r w:rsidRPr="006427DF">
        <w:rPr>
          <w:highlight w:val="cyan"/>
        </w:rPr>
        <w:t>Grindstone</w:t>
      </w:r>
      <w:r w:rsidRPr="00246F7B">
        <w:tab/>
        <w:t>1.18 &gt; 1.10</w:t>
      </w:r>
      <w:r w:rsidRPr="00246F7B">
        <w:tab/>
        <w:t>p = 0.04</w:t>
      </w:r>
    </w:p>
    <w:p w14:paraId="3B0371A2" w14:textId="77777777" w:rsidR="00246F7B" w:rsidRPr="00246F7B" w:rsidRDefault="00246F7B" w:rsidP="00246F7B">
      <w:r w:rsidRPr="00246F7B">
        <w:t>PS: None</w:t>
      </w:r>
    </w:p>
    <w:p w14:paraId="0E2B28F9" w14:textId="77777777" w:rsidR="00246F7B" w:rsidRPr="00246F7B" w:rsidRDefault="00246F7B" w:rsidP="00246F7B"/>
    <w:p w14:paraId="28CF991F" w14:textId="77777777" w:rsidR="00246F7B" w:rsidRPr="00246F7B" w:rsidRDefault="00246F7B" w:rsidP="00246F7B">
      <w:pPr>
        <w:rPr>
          <w:b/>
          <w:bCs/>
        </w:rPr>
      </w:pPr>
      <w:r w:rsidRPr="00246F7B">
        <w:rPr>
          <w:b/>
          <w:bCs/>
        </w:rPr>
        <w:t>Combined</w:t>
      </w:r>
      <w:r w:rsidRPr="00246F7B">
        <w:rPr>
          <w:b/>
          <w:bCs/>
        </w:rPr>
        <w:tab/>
      </w:r>
      <w:r w:rsidRPr="00246F7B">
        <w:rPr>
          <w:b/>
          <w:bCs/>
        </w:rPr>
        <w:tab/>
        <w:t xml:space="preserve">F – M </w:t>
      </w:r>
    </w:p>
    <w:p w14:paraId="3F320ABC" w14:textId="77777777" w:rsidR="00246F7B" w:rsidRPr="00246F7B" w:rsidRDefault="00246F7B" w:rsidP="00246F7B">
      <w:r w:rsidRPr="00246F7B">
        <w:t>LOR:</w:t>
      </w:r>
    </w:p>
    <w:p w14:paraId="7DD2AB48" w14:textId="77777777" w:rsidR="00246F7B" w:rsidRPr="00246F7B" w:rsidRDefault="00246F7B" w:rsidP="00246F7B">
      <w:r w:rsidRPr="00246F7B">
        <w:tab/>
        <w:t>Grindstone</w:t>
      </w:r>
      <w:r w:rsidRPr="00246F7B">
        <w:tab/>
        <w:t>1.17 &gt; 1.12</w:t>
      </w:r>
      <w:r w:rsidRPr="00246F7B">
        <w:tab/>
        <w:t>p = 0.02</w:t>
      </w:r>
    </w:p>
    <w:p w14:paraId="1601D2F5" w14:textId="77777777" w:rsidR="00246F7B" w:rsidRPr="00246F7B" w:rsidRDefault="00246F7B" w:rsidP="00246F7B">
      <w:r w:rsidRPr="00246F7B">
        <w:tab/>
        <w:t>Clout</w:t>
      </w:r>
      <w:r w:rsidRPr="00246F7B">
        <w:tab/>
      </w:r>
      <w:r w:rsidRPr="00246F7B">
        <w:tab/>
        <w:t>82.86 &gt; 81.94</w:t>
      </w:r>
      <w:r w:rsidRPr="00246F7B">
        <w:tab/>
        <w:t>p &lt; 0.01</w:t>
      </w:r>
    </w:p>
    <w:p w14:paraId="5F06C6C3" w14:textId="77777777" w:rsidR="00246F7B" w:rsidRPr="00246F7B" w:rsidRDefault="00246F7B" w:rsidP="00246F7B">
      <w:r w:rsidRPr="00246F7B">
        <w:lastRenderedPageBreak/>
        <w:tab/>
        <w:t>Authenticity</w:t>
      </w:r>
      <w:r w:rsidRPr="00246F7B">
        <w:tab/>
        <w:t>5.32 &lt; 6.05</w:t>
      </w:r>
      <w:r w:rsidRPr="00246F7B">
        <w:tab/>
        <w:t>p &lt; 0.01</w:t>
      </w:r>
    </w:p>
    <w:p w14:paraId="220404CD" w14:textId="77777777" w:rsidR="00246F7B" w:rsidRPr="00246F7B" w:rsidRDefault="00246F7B" w:rsidP="00246F7B">
      <w:r w:rsidRPr="00246F7B">
        <w:tab/>
        <w:t>Achievement</w:t>
      </w:r>
      <w:r w:rsidRPr="00246F7B">
        <w:tab/>
        <w:t>3.74 &gt; 3.61</w:t>
      </w:r>
      <w:r w:rsidRPr="00246F7B">
        <w:tab/>
        <w:t>p &lt; 0.01</w:t>
      </w:r>
    </w:p>
    <w:p w14:paraId="0F38FDC6" w14:textId="77777777" w:rsidR="00246F7B" w:rsidRPr="00246F7B" w:rsidRDefault="00246F7B" w:rsidP="00246F7B">
      <w:r w:rsidRPr="00246F7B">
        <w:t xml:space="preserve">PS: </w:t>
      </w:r>
    </w:p>
    <w:p w14:paraId="186C4B7B" w14:textId="77777777" w:rsidR="00246F7B" w:rsidRPr="00246F7B" w:rsidRDefault="00246F7B" w:rsidP="00246F7B">
      <w:r w:rsidRPr="00246F7B">
        <w:tab/>
      </w:r>
      <w:r w:rsidRPr="006427DF">
        <w:rPr>
          <w:highlight w:val="cyan"/>
        </w:rPr>
        <w:t>Achievement</w:t>
      </w:r>
      <w:r w:rsidRPr="00246F7B">
        <w:tab/>
        <w:t>4.02 &gt; 3.85</w:t>
      </w:r>
      <w:r w:rsidRPr="00246F7B">
        <w:tab/>
        <w:t>p = 0.05</w:t>
      </w:r>
    </w:p>
    <w:p w14:paraId="0D986A27" w14:textId="4BD03927" w:rsidR="00246F7B" w:rsidRDefault="00246F7B" w:rsidP="00246F7B"/>
    <w:p w14:paraId="0E2D65F6" w14:textId="09CFF5C8" w:rsidR="00BB2AAA" w:rsidRDefault="00BB2AAA" w:rsidP="00246F7B">
      <w:pPr>
        <w:rPr>
          <w:b/>
          <w:bCs/>
        </w:rPr>
      </w:pPr>
      <w:r>
        <w:rPr>
          <w:b/>
          <w:bCs/>
        </w:rPr>
        <w:t>Discussion</w:t>
      </w:r>
    </w:p>
    <w:p w14:paraId="2B06BAA6" w14:textId="4B578789" w:rsidR="00BB2AAA" w:rsidRDefault="00C81435" w:rsidP="00246F7B">
      <w:r w:rsidRPr="00C81435">
        <w:t>***</w:t>
      </w:r>
    </w:p>
    <w:p w14:paraId="77F77692" w14:textId="77777777" w:rsidR="00C81435" w:rsidRPr="00C81435" w:rsidRDefault="00C81435" w:rsidP="00246F7B"/>
    <w:p w14:paraId="5CA34DA1" w14:textId="77777777" w:rsidR="00BB2AAA" w:rsidRDefault="00246F7B" w:rsidP="00246F7B">
      <w:pPr>
        <w:rPr>
          <w:b/>
          <w:bCs/>
        </w:rPr>
      </w:pPr>
      <w:r w:rsidRPr="00246F7B">
        <w:rPr>
          <w:b/>
          <w:bCs/>
        </w:rPr>
        <w:t>Conclusion</w:t>
      </w:r>
    </w:p>
    <w:p w14:paraId="2B2D240D" w14:textId="7FE609A7" w:rsidR="00246F7B" w:rsidRDefault="00246F7B" w:rsidP="00246F7B">
      <w:r w:rsidRPr="00246F7B">
        <w:t>Significant linguistic differences exist in multiple domains between LOR written for men and women applying for otolaryngology residency. The specific domains varied between application cycles, suggesting that previous studies analyzing only one year’s worth of applicants are insufficient. When combining data from two cycles, letter writers were more likely to reference achievement and use “grindstone” terminology to describe female applicants; however, letters written for male applicants were associated with a more honest, personal tone. When comparing personal statements of the applicants themselves, female applicants were more likely to reference achievement than their male counterparts.</w:t>
      </w:r>
    </w:p>
    <w:p w14:paraId="5B3CEA4F" w14:textId="77777777" w:rsidR="006F08AC" w:rsidRDefault="006F08AC" w:rsidP="00246F7B"/>
    <w:p w14:paraId="349F3C14" w14:textId="1A5EB9AB" w:rsidR="0054761A" w:rsidRDefault="00CF29C4"/>
    <w:p w14:paraId="3F059423" w14:textId="5CF2D1E4" w:rsidR="004C70F2" w:rsidRDefault="004C70F2">
      <w:pPr>
        <w:rPr>
          <w:b/>
          <w:bCs/>
        </w:rPr>
      </w:pPr>
      <w:r>
        <w:rPr>
          <w:b/>
          <w:bCs/>
        </w:rPr>
        <w:t>References</w:t>
      </w:r>
    </w:p>
    <w:p w14:paraId="6A6AF124" w14:textId="1484B71D" w:rsidR="004C70F2" w:rsidRDefault="004C70F2" w:rsidP="004C70F2">
      <w:pPr>
        <w:pStyle w:val="ListParagraph"/>
        <w:numPr>
          <w:ilvl w:val="0"/>
          <w:numId w:val="1"/>
        </w:numPr>
        <w:ind w:left="360"/>
      </w:pPr>
      <w:r w:rsidRPr="004C70F2">
        <w:t>Results of the 2018 NRMP Program Director Survey. </w:t>
      </w:r>
      <w:hyperlink r:id="rId9" w:tgtFrame="_blank" w:history="1">
        <w:r w:rsidRPr="004C70F2">
          <w:rPr>
            <w:rStyle w:val="Hyperlink"/>
          </w:rPr>
          <w:t>https://www.nrmp.org/wp-content/uploads/2018/07/NRMP-2018-Program-Director-Survey-for-WWW.pdf</w:t>
        </w:r>
      </w:hyperlink>
      <w:r w:rsidRPr="004C70F2">
        <w:t>.</w:t>
      </w:r>
    </w:p>
    <w:p w14:paraId="42717F25" w14:textId="561846D9" w:rsidR="00DF3082" w:rsidRDefault="00DF3082" w:rsidP="004C70F2">
      <w:pPr>
        <w:pStyle w:val="ListParagraph"/>
        <w:numPr>
          <w:ilvl w:val="0"/>
          <w:numId w:val="1"/>
        </w:numPr>
        <w:ind w:left="360"/>
      </w:pPr>
      <w:r w:rsidRPr="00DF3082">
        <w:t>Greenwald AG, Banaji MR. Implicit social cognition: attitudes, self-esteem, and stereotypes. </w:t>
      </w:r>
      <w:r w:rsidRPr="00DF3082">
        <w:rPr>
          <w:i/>
          <w:iCs/>
        </w:rPr>
        <w:t>Psychol Rev. </w:t>
      </w:r>
      <w:proofErr w:type="gramStart"/>
      <w:r w:rsidRPr="00DF3082">
        <w:t>1995;102:4</w:t>
      </w:r>
      <w:proofErr w:type="gramEnd"/>
      <w:r w:rsidRPr="00DF3082">
        <w:t xml:space="preserve">–27. </w:t>
      </w:r>
      <w:proofErr w:type="spellStart"/>
      <w:r w:rsidRPr="00DF3082">
        <w:t>doi</w:t>
      </w:r>
      <w:proofErr w:type="spellEnd"/>
      <w:r w:rsidRPr="00DF3082">
        <w:t>: 10.1037/0033-295x.102.1.4.</w:t>
      </w:r>
    </w:p>
    <w:p w14:paraId="7C62D489" w14:textId="0EF49584" w:rsidR="007A3443" w:rsidRDefault="007A3443" w:rsidP="004C70F2">
      <w:pPr>
        <w:pStyle w:val="ListParagraph"/>
        <w:numPr>
          <w:ilvl w:val="0"/>
          <w:numId w:val="1"/>
        </w:numPr>
        <w:ind w:left="360"/>
      </w:pPr>
      <w:r w:rsidRPr="007A3443">
        <w:t xml:space="preserve">Gopal DP, Chetty U, O'Donnell P, </w:t>
      </w:r>
      <w:proofErr w:type="spellStart"/>
      <w:r w:rsidRPr="007A3443">
        <w:t>Gajria</w:t>
      </w:r>
      <w:proofErr w:type="spellEnd"/>
      <w:r w:rsidRPr="007A3443">
        <w:t xml:space="preserve"> C, Blackadder-Weinstein J. Implicit bias in healthcare: clinical practice, research and decision making. </w:t>
      </w:r>
      <w:r w:rsidRPr="007A3443">
        <w:rPr>
          <w:i/>
          <w:iCs/>
        </w:rPr>
        <w:t xml:space="preserve">Future </w:t>
      </w:r>
      <w:proofErr w:type="spellStart"/>
      <w:r w:rsidRPr="007A3443">
        <w:rPr>
          <w:i/>
          <w:iCs/>
        </w:rPr>
        <w:t>Healthc</w:t>
      </w:r>
      <w:proofErr w:type="spellEnd"/>
      <w:r w:rsidRPr="007A3443">
        <w:rPr>
          <w:i/>
          <w:iCs/>
        </w:rPr>
        <w:t xml:space="preserve"> J</w:t>
      </w:r>
      <w:r w:rsidRPr="007A3443">
        <w:t>. 2021;8(1):40-48. doi:10.7861/fhj.2020-0233</w:t>
      </w:r>
    </w:p>
    <w:p w14:paraId="58189755" w14:textId="2594DB96" w:rsidR="007C51AD" w:rsidRDefault="007C51AD" w:rsidP="004C70F2">
      <w:pPr>
        <w:pStyle w:val="ListParagraph"/>
        <w:numPr>
          <w:ilvl w:val="0"/>
          <w:numId w:val="1"/>
        </w:numPr>
        <w:ind w:left="360"/>
      </w:pPr>
      <w:r w:rsidRPr="007C51AD">
        <w:t xml:space="preserve">Madera JM, </w:t>
      </w:r>
      <w:proofErr w:type="spellStart"/>
      <w:r w:rsidRPr="007C51AD">
        <w:t>Hebl</w:t>
      </w:r>
      <w:proofErr w:type="spellEnd"/>
      <w:r w:rsidRPr="007C51AD">
        <w:t xml:space="preserve"> MR, Martin RC. Gender and letters of recommendation for academia: agentic and communal differences. </w:t>
      </w:r>
      <w:r w:rsidRPr="007C51AD">
        <w:rPr>
          <w:i/>
          <w:iCs/>
        </w:rPr>
        <w:t>J Appl Psychol</w:t>
      </w:r>
      <w:r w:rsidRPr="007C51AD">
        <w:t>. 2009;94(6):1591-1599. doi:10.1037/a0016539</w:t>
      </w:r>
    </w:p>
    <w:p w14:paraId="5AB8D5D8" w14:textId="39CE9458" w:rsidR="002017F7" w:rsidRDefault="002017F7" w:rsidP="004C70F2">
      <w:pPr>
        <w:pStyle w:val="ListParagraph"/>
        <w:numPr>
          <w:ilvl w:val="0"/>
          <w:numId w:val="1"/>
        </w:numPr>
        <w:ind w:left="360"/>
      </w:pPr>
      <w:r w:rsidRPr="002017F7">
        <w:t xml:space="preserve">Li S, </w:t>
      </w:r>
      <w:proofErr w:type="spellStart"/>
      <w:r w:rsidRPr="002017F7">
        <w:t>Fant</w:t>
      </w:r>
      <w:proofErr w:type="spellEnd"/>
      <w:r w:rsidRPr="002017F7">
        <w:t xml:space="preserve"> AL, McCarthy DM, Miller D, Craig J, </w:t>
      </w:r>
      <w:proofErr w:type="spellStart"/>
      <w:r w:rsidRPr="002017F7">
        <w:t>Kontrick</w:t>
      </w:r>
      <w:proofErr w:type="spellEnd"/>
      <w:r w:rsidRPr="002017F7">
        <w:t xml:space="preserve"> A. Gender Differences in Language of Standardized Letter of Evaluation Narratives for Emergency Medicine Residency Applicants. </w:t>
      </w:r>
      <w:r w:rsidRPr="002017F7">
        <w:rPr>
          <w:i/>
          <w:iCs/>
        </w:rPr>
        <w:t>AEM Educ Train</w:t>
      </w:r>
      <w:r w:rsidRPr="002017F7">
        <w:t>. 2017;1(4):334-339. Published 2017 Sep 19. doi:10.1002/aet2.10057</w:t>
      </w:r>
    </w:p>
    <w:p w14:paraId="451DB95A" w14:textId="18ABB522" w:rsidR="00325051" w:rsidRDefault="00325051" w:rsidP="004C70F2">
      <w:pPr>
        <w:pStyle w:val="ListParagraph"/>
        <w:numPr>
          <w:ilvl w:val="0"/>
          <w:numId w:val="1"/>
        </w:numPr>
        <w:ind w:left="360"/>
      </w:pPr>
      <w:r w:rsidRPr="00325051">
        <w:t xml:space="preserve">Lin F, Oh SK, Gordon LK, </w:t>
      </w:r>
      <w:proofErr w:type="spellStart"/>
      <w:r w:rsidRPr="00325051">
        <w:t>Pineles</w:t>
      </w:r>
      <w:proofErr w:type="spellEnd"/>
      <w:r w:rsidRPr="00325051">
        <w:t xml:space="preserve"> SL, Rosenberg JB, </w:t>
      </w:r>
      <w:proofErr w:type="spellStart"/>
      <w:r w:rsidRPr="00325051">
        <w:t>Tsui</w:t>
      </w:r>
      <w:proofErr w:type="spellEnd"/>
      <w:r w:rsidRPr="00325051">
        <w:t xml:space="preserve"> I. Gender-based differences in letters of recommendation written for ophthalmology residency applicants. </w:t>
      </w:r>
      <w:r w:rsidRPr="00325051">
        <w:rPr>
          <w:i/>
          <w:iCs/>
        </w:rPr>
        <w:t>BMC Med Educ</w:t>
      </w:r>
      <w:r w:rsidRPr="00325051">
        <w:t>. 2019;19(1):476. Published 2019 Dec 30. doi:10.1186/s12909-019-1910-6</w:t>
      </w:r>
    </w:p>
    <w:p w14:paraId="0E508FD4" w14:textId="1118127D" w:rsidR="00325051" w:rsidRDefault="00325051" w:rsidP="004C70F2">
      <w:pPr>
        <w:pStyle w:val="ListParagraph"/>
        <w:numPr>
          <w:ilvl w:val="0"/>
          <w:numId w:val="1"/>
        </w:numPr>
        <w:ind w:left="360"/>
      </w:pPr>
      <w:r w:rsidRPr="00325051">
        <w:lastRenderedPageBreak/>
        <w:t xml:space="preserve">French JC, </w:t>
      </w:r>
      <w:proofErr w:type="spellStart"/>
      <w:r w:rsidRPr="00325051">
        <w:t>Zolin</w:t>
      </w:r>
      <w:proofErr w:type="spellEnd"/>
      <w:r w:rsidRPr="00325051">
        <w:t xml:space="preserve"> SJ, Lampert E, et al. Gender and Letters of Recommendation: A Linguistic Comparison of the Impact of Gender on General Surgery Residency Applicants</w:t>
      </w:r>
      <w:r w:rsidRPr="00325051">
        <w:rPr>
          <w:rFonts w:ascii="Segoe UI Symbol" w:hAnsi="Segoe UI Symbol" w:cs="Segoe UI Symbol"/>
          <w:vertAlign w:val="superscript"/>
        </w:rPr>
        <w:t>✰</w:t>
      </w:r>
      <w:r w:rsidRPr="00325051">
        <w:t>. </w:t>
      </w:r>
      <w:r w:rsidRPr="00325051">
        <w:rPr>
          <w:i/>
          <w:iCs/>
        </w:rPr>
        <w:t>J Surg Educ</w:t>
      </w:r>
      <w:r w:rsidRPr="00325051">
        <w:t xml:space="preserve">. 2019;76(4):899-905. </w:t>
      </w:r>
      <w:proofErr w:type="gramStart"/>
      <w:r w:rsidRPr="00325051">
        <w:t>doi:10.1016/j.jsurg</w:t>
      </w:r>
      <w:proofErr w:type="gramEnd"/>
      <w:r w:rsidRPr="00325051">
        <w:t>.2018.12.007</w:t>
      </w:r>
    </w:p>
    <w:p w14:paraId="638A0C84" w14:textId="2C5BB03F" w:rsidR="00325051" w:rsidRDefault="00325051" w:rsidP="004C70F2">
      <w:pPr>
        <w:pStyle w:val="ListParagraph"/>
        <w:numPr>
          <w:ilvl w:val="0"/>
          <w:numId w:val="1"/>
        </w:numPr>
        <w:ind w:left="360"/>
      </w:pPr>
      <w:r w:rsidRPr="00325051">
        <w:t xml:space="preserve">Hoffman A, Grant W, McCormick M, </w:t>
      </w:r>
      <w:proofErr w:type="spellStart"/>
      <w:r w:rsidRPr="00325051">
        <w:t>Jezewski</w:t>
      </w:r>
      <w:proofErr w:type="spellEnd"/>
      <w:r w:rsidRPr="00325051">
        <w:t xml:space="preserve"> E, </w:t>
      </w:r>
      <w:proofErr w:type="spellStart"/>
      <w:r w:rsidRPr="00325051">
        <w:t>Matemavi</w:t>
      </w:r>
      <w:proofErr w:type="spellEnd"/>
      <w:r w:rsidRPr="00325051">
        <w:t xml:space="preserve"> P, </w:t>
      </w:r>
      <w:proofErr w:type="spellStart"/>
      <w:r w:rsidRPr="00325051">
        <w:t>Langnas</w:t>
      </w:r>
      <w:proofErr w:type="spellEnd"/>
      <w:r w:rsidRPr="00325051">
        <w:t xml:space="preserve"> A. Gendered Differences in Letters of Recommendation for Transplant Surgery Fellowship Applicants. </w:t>
      </w:r>
      <w:r w:rsidRPr="00325051">
        <w:rPr>
          <w:i/>
          <w:iCs/>
        </w:rPr>
        <w:t>J Surg Educ</w:t>
      </w:r>
      <w:r w:rsidRPr="00325051">
        <w:t xml:space="preserve">. 2019;76(2):427-432. </w:t>
      </w:r>
      <w:proofErr w:type="gramStart"/>
      <w:r w:rsidRPr="00325051">
        <w:t>doi:10.1016/j.jsurg</w:t>
      </w:r>
      <w:proofErr w:type="gramEnd"/>
      <w:r w:rsidRPr="00325051">
        <w:t>.2018.08.021</w:t>
      </w:r>
    </w:p>
    <w:p w14:paraId="54851C9B" w14:textId="492A5A2B" w:rsidR="007E770A" w:rsidRDefault="007E770A" w:rsidP="004C70F2">
      <w:pPr>
        <w:pStyle w:val="ListParagraph"/>
        <w:numPr>
          <w:ilvl w:val="0"/>
          <w:numId w:val="1"/>
        </w:numPr>
        <w:ind w:left="360"/>
      </w:pPr>
      <w:r w:rsidRPr="007E770A">
        <w:t xml:space="preserve">Kobayashi AN, Sterling RS, Tackett SA, Chee BW, Laporte DM, </w:t>
      </w:r>
      <w:proofErr w:type="spellStart"/>
      <w:r w:rsidRPr="007E770A">
        <w:t>Humbyrd</w:t>
      </w:r>
      <w:proofErr w:type="spellEnd"/>
      <w:r w:rsidRPr="007E770A">
        <w:t xml:space="preserve"> CJ. Are There Gender-based Differences in Language in Letters of Recommendation to an </w:t>
      </w:r>
      <w:proofErr w:type="spellStart"/>
      <w:r w:rsidRPr="007E770A">
        <w:t>Orthopaedic</w:t>
      </w:r>
      <w:proofErr w:type="spellEnd"/>
      <w:r w:rsidRPr="007E770A">
        <w:t xml:space="preserve"> Surgery Residency </w:t>
      </w:r>
      <w:proofErr w:type="gramStart"/>
      <w:r w:rsidRPr="007E770A">
        <w:t>Program?.</w:t>
      </w:r>
      <w:proofErr w:type="gramEnd"/>
      <w:r w:rsidRPr="007E770A">
        <w:t> </w:t>
      </w:r>
      <w:r w:rsidRPr="007E770A">
        <w:rPr>
          <w:i/>
          <w:iCs/>
        </w:rPr>
        <w:t xml:space="preserve">Clin </w:t>
      </w:r>
      <w:proofErr w:type="spellStart"/>
      <w:r w:rsidRPr="007E770A">
        <w:rPr>
          <w:i/>
          <w:iCs/>
        </w:rPr>
        <w:t>Orthop</w:t>
      </w:r>
      <w:proofErr w:type="spellEnd"/>
      <w:r w:rsidRPr="007E770A">
        <w:rPr>
          <w:i/>
          <w:iCs/>
        </w:rPr>
        <w:t xml:space="preserve"> </w:t>
      </w:r>
      <w:proofErr w:type="spellStart"/>
      <w:r w:rsidRPr="007E770A">
        <w:rPr>
          <w:i/>
          <w:iCs/>
        </w:rPr>
        <w:t>Relat</w:t>
      </w:r>
      <w:proofErr w:type="spellEnd"/>
      <w:r w:rsidRPr="007E770A">
        <w:rPr>
          <w:i/>
          <w:iCs/>
        </w:rPr>
        <w:t xml:space="preserve"> Res</w:t>
      </w:r>
      <w:r w:rsidRPr="007E770A">
        <w:t>. 2020;478(7):1400-1408. doi:10.1097/CORR.0000000000001053</w:t>
      </w:r>
    </w:p>
    <w:p w14:paraId="78D20327" w14:textId="38D914B4" w:rsidR="000F13A2" w:rsidRDefault="000F13A2" w:rsidP="004C70F2">
      <w:pPr>
        <w:pStyle w:val="ListParagraph"/>
        <w:numPr>
          <w:ilvl w:val="0"/>
          <w:numId w:val="1"/>
        </w:numPr>
        <w:ind w:left="360"/>
      </w:pPr>
      <w:proofErr w:type="spellStart"/>
      <w:r w:rsidRPr="000F13A2">
        <w:t>Demzik</w:t>
      </w:r>
      <w:proofErr w:type="spellEnd"/>
      <w:r w:rsidRPr="000F13A2">
        <w:t xml:space="preserve"> A, </w:t>
      </w:r>
      <w:proofErr w:type="spellStart"/>
      <w:r w:rsidRPr="000F13A2">
        <w:t>Filippou</w:t>
      </w:r>
      <w:proofErr w:type="spellEnd"/>
      <w:r w:rsidRPr="000F13A2">
        <w:t xml:space="preserve"> P, Chew C, et al. Gender-Based Differences in Urology Residency Applicant Personal Statements. </w:t>
      </w:r>
      <w:r w:rsidRPr="000F13A2">
        <w:rPr>
          <w:i/>
          <w:iCs/>
        </w:rPr>
        <w:t>Urology</w:t>
      </w:r>
      <w:r w:rsidRPr="000F13A2">
        <w:t xml:space="preserve">. </w:t>
      </w:r>
      <w:proofErr w:type="gramStart"/>
      <w:r w:rsidRPr="000F13A2">
        <w:t>2021;150:2</w:t>
      </w:r>
      <w:proofErr w:type="gramEnd"/>
      <w:r w:rsidRPr="000F13A2">
        <w:t xml:space="preserve">-8. </w:t>
      </w:r>
      <w:proofErr w:type="gramStart"/>
      <w:r w:rsidRPr="000F13A2">
        <w:t>doi:10.1016/j.urology</w:t>
      </w:r>
      <w:proofErr w:type="gramEnd"/>
      <w:r w:rsidRPr="000F13A2">
        <w:t>.2020.08.066</w:t>
      </w:r>
    </w:p>
    <w:p w14:paraId="7AFC08FD" w14:textId="7926C4F5" w:rsidR="000F13A2" w:rsidRDefault="000F13A2" w:rsidP="004C70F2">
      <w:pPr>
        <w:pStyle w:val="ListParagraph"/>
        <w:numPr>
          <w:ilvl w:val="0"/>
          <w:numId w:val="1"/>
        </w:numPr>
        <w:ind w:left="360"/>
      </w:pPr>
      <w:r w:rsidRPr="000F13A2">
        <w:t xml:space="preserve">Osman NY, </w:t>
      </w:r>
      <w:proofErr w:type="spellStart"/>
      <w:r w:rsidRPr="000F13A2">
        <w:t>Schonhardt</w:t>
      </w:r>
      <w:proofErr w:type="spellEnd"/>
      <w:r w:rsidRPr="000F13A2">
        <w:t>-Bailey C, Walling JL, Katz JT, Alexander EK. Textual analysis of internal medicine residency personal statements: themes and gender differences. </w:t>
      </w:r>
      <w:r w:rsidRPr="000F13A2">
        <w:rPr>
          <w:i/>
          <w:iCs/>
        </w:rPr>
        <w:t>Med Educ</w:t>
      </w:r>
      <w:r w:rsidRPr="000F13A2">
        <w:t>. 2015;49(1):93-102. doi:10.1111/medu.12487</w:t>
      </w:r>
    </w:p>
    <w:p w14:paraId="5F5EE49C" w14:textId="1DCCDFBA" w:rsidR="000F13A2" w:rsidRDefault="000F13A2" w:rsidP="004C70F2">
      <w:pPr>
        <w:pStyle w:val="ListParagraph"/>
        <w:numPr>
          <w:ilvl w:val="0"/>
          <w:numId w:val="1"/>
        </w:numPr>
        <w:ind w:left="360"/>
      </w:pPr>
      <w:proofErr w:type="spellStart"/>
      <w:r w:rsidRPr="000F13A2">
        <w:t>Babal</w:t>
      </w:r>
      <w:proofErr w:type="spellEnd"/>
      <w:r w:rsidRPr="000F13A2">
        <w:t xml:space="preserve"> JC, Gower AD, </w:t>
      </w:r>
      <w:proofErr w:type="spellStart"/>
      <w:r w:rsidRPr="000F13A2">
        <w:t>Frohna</w:t>
      </w:r>
      <w:proofErr w:type="spellEnd"/>
      <w:r w:rsidRPr="000F13A2">
        <w:t xml:space="preserve"> JG, Moreno MA. Linguistic analysis of pediatric residency personal statements: gender differences. </w:t>
      </w:r>
      <w:r w:rsidRPr="000F13A2">
        <w:rPr>
          <w:i/>
          <w:iCs/>
        </w:rPr>
        <w:t>BMC Med Educ</w:t>
      </w:r>
      <w:r w:rsidRPr="000F13A2">
        <w:t>. 2019;19(1):392. Published 2019 Oct 26. doi:10.1186/s12909-019-1838-x</w:t>
      </w:r>
    </w:p>
    <w:p w14:paraId="57AF9DFD" w14:textId="10878401" w:rsidR="000F13A2" w:rsidRDefault="000F13A2" w:rsidP="004C70F2">
      <w:pPr>
        <w:pStyle w:val="ListParagraph"/>
        <w:numPr>
          <w:ilvl w:val="0"/>
          <w:numId w:val="1"/>
        </w:numPr>
        <w:ind w:left="360"/>
      </w:pPr>
      <w:r w:rsidRPr="000F13A2">
        <w:t xml:space="preserve">Ostapenko L, </w:t>
      </w:r>
      <w:proofErr w:type="spellStart"/>
      <w:r w:rsidRPr="000F13A2">
        <w:t>Schonhardt</w:t>
      </w:r>
      <w:proofErr w:type="spellEnd"/>
      <w:r w:rsidRPr="000F13A2">
        <w:t xml:space="preserve">-Bailey C, Sublette JW, </w:t>
      </w:r>
      <w:proofErr w:type="spellStart"/>
      <w:r w:rsidRPr="000F13A2">
        <w:t>Smink</w:t>
      </w:r>
      <w:proofErr w:type="spellEnd"/>
      <w:r w:rsidRPr="000F13A2">
        <w:t xml:space="preserve"> DS, Osman NY. Textual Analysis of General Surgery Residency Personal Statements: Topics and Gender Differences. </w:t>
      </w:r>
      <w:r w:rsidRPr="000F13A2">
        <w:rPr>
          <w:i/>
          <w:iCs/>
        </w:rPr>
        <w:t>J Surg Educ</w:t>
      </w:r>
      <w:r w:rsidRPr="000F13A2">
        <w:t xml:space="preserve">. 2018;75(3):573-581. </w:t>
      </w:r>
      <w:proofErr w:type="gramStart"/>
      <w:r w:rsidRPr="000F13A2">
        <w:t>doi:10.1016/j.jsurg</w:t>
      </w:r>
      <w:proofErr w:type="gramEnd"/>
      <w:r w:rsidRPr="000F13A2">
        <w:t>.2017.09.021</w:t>
      </w:r>
    </w:p>
    <w:p w14:paraId="39DFD2B6" w14:textId="41D631AE" w:rsidR="003512D4" w:rsidRDefault="003512D4" w:rsidP="004C70F2">
      <w:pPr>
        <w:pStyle w:val="ListParagraph"/>
        <w:numPr>
          <w:ilvl w:val="0"/>
          <w:numId w:val="1"/>
        </w:numPr>
        <w:ind w:left="360"/>
      </w:pPr>
      <w:r>
        <w:t xml:space="preserve">Results of the </w:t>
      </w:r>
      <w:r w:rsidRPr="003A2A93">
        <w:rPr>
          <w:i/>
          <w:iCs/>
        </w:rPr>
        <w:t>AAMC 2020 Physician Specialty Data Report</w:t>
      </w:r>
      <w:r>
        <w:t xml:space="preserve">. </w:t>
      </w:r>
      <w:hyperlink r:id="rId10" w:history="1">
        <w:r w:rsidRPr="00543F81">
          <w:rPr>
            <w:rStyle w:val="Hyperlink"/>
          </w:rPr>
          <w:t>https://www.aamc.org/data-reports/workforce/interactive-data/active-physicians-largest-specialties-2019</w:t>
        </w:r>
      </w:hyperlink>
    </w:p>
    <w:p w14:paraId="7442DD6C" w14:textId="5E7AF53C" w:rsidR="003512D4" w:rsidRDefault="00CB4C97" w:rsidP="004C70F2">
      <w:pPr>
        <w:pStyle w:val="ListParagraph"/>
        <w:numPr>
          <w:ilvl w:val="0"/>
          <w:numId w:val="1"/>
        </w:numPr>
        <w:ind w:left="360"/>
      </w:pPr>
      <w:r w:rsidRPr="00CB4C97">
        <w:t>Johnson JT. Women in otolaryngology. </w:t>
      </w:r>
      <w:r w:rsidRPr="00CB4C97">
        <w:rPr>
          <w:i/>
          <w:iCs/>
        </w:rPr>
        <w:t xml:space="preserve">J </w:t>
      </w:r>
      <w:proofErr w:type="spellStart"/>
      <w:r w:rsidRPr="00CB4C97">
        <w:rPr>
          <w:i/>
          <w:iCs/>
        </w:rPr>
        <w:t>Otolaryngol</w:t>
      </w:r>
      <w:proofErr w:type="spellEnd"/>
      <w:r w:rsidRPr="00CB4C97">
        <w:rPr>
          <w:i/>
          <w:iCs/>
        </w:rPr>
        <w:t xml:space="preserve"> Head Neck Surg</w:t>
      </w:r>
      <w:r w:rsidRPr="00CB4C97">
        <w:t>. 2014;43(1):14. Published 2014 Jun 12. doi:10.1186/1916-0216-43-14</w:t>
      </w:r>
    </w:p>
    <w:p w14:paraId="2E1EE12E" w14:textId="058231DA" w:rsidR="00921D0A" w:rsidRPr="004C70F2" w:rsidRDefault="00921D0A" w:rsidP="004C70F2">
      <w:pPr>
        <w:pStyle w:val="ListParagraph"/>
        <w:numPr>
          <w:ilvl w:val="0"/>
          <w:numId w:val="1"/>
        </w:numPr>
        <w:ind w:left="360"/>
      </w:pPr>
      <w:proofErr w:type="spellStart"/>
      <w:r w:rsidRPr="00921D0A">
        <w:t>Tausczik</w:t>
      </w:r>
      <w:proofErr w:type="spellEnd"/>
      <w:r w:rsidRPr="00921D0A">
        <w:t xml:space="preserve"> YRP, Pennebaker J.W. The psychological meaning of words: LIWC and computerized text analysis methods. </w:t>
      </w:r>
      <w:r w:rsidRPr="00921D0A">
        <w:rPr>
          <w:i/>
          <w:iCs/>
        </w:rPr>
        <w:t xml:space="preserve">Journal of Language and Social </w:t>
      </w:r>
      <w:proofErr w:type="gramStart"/>
      <w:r w:rsidRPr="00921D0A">
        <w:rPr>
          <w:i/>
          <w:iCs/>
        </w:rPr>
        <w:t>Psychology</w:t>
      </w:r>
      <w:r w:rsidRPr="00921D0A">
        <w:t> </w:t>
      </w:r>
      <w:r w:rsidRPr="00921D0A">
        <w:rPr>
          <w:i/>
          <w:iCs/>
        </w:rPr>
        <w:t>.</w:t>
      </w:r>
      <w:proofErr w:type="gramEnd"/>
      <w:r w:rsidRPr="00921D0A">
        <w:t> </w:t>
      </w:r>
      <w:proofErr w:type="gramStart"/>
      <w:r w:rsidRPr="00921D0A">
        <w:t>2010;29:24</w:t>
      </w:r>
      <w:proofErr w:type="gramEnd"/>
      <w:r w:rsidRPr="00921D0A">
        <w:t>-54.</w:t>
      </w:r>
    </w:p>
    <w:sectPr w:rsidR="00921D0A" w:rsidRPr="004C70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ffany Ho" w:date="2022-03-28T21:26:00Z" w:initials="TH">
    <w:p w14:paraId="1DF99162" w14:textId="77777777" w:rsidR="00537B83" w:rsidRDefault="00537B83" w:rsidP="00E615AF">
      <w:pPr>
        <w:pStyle w:val="CommentText"/>
      </w:pPr>
      <w:r>
        <w:rPr>
          <w:rStyle w:val="CommentReference"/>
        </w:rPr>
        <w:annotationRef/>
      </w:r>
      <w:r>
        <w:t>Consider "distinguish"</w:t>
      </w:r>
    </w:p>
  </w:comment>
  <w:comment w:id="1" w:author="Tiffany Ho" w:date="2022-03-28T21:26:00Z" w:initials="TH">
    <w:p w14:paraId="23839060" w14:textId="77777777" w:rsidR="00537B83" w:rsidRDefault="00537B83" w:rsidP="003D6D07">
      <w:pPr>
        <w:pStyle w:val="CommentText"/>
      </w:pPr>
      <w:r>
        <w:rPr>
          <w:rStyle w:val="CommentReference"/>
        </w:rPr>
        <w:annotationRef/>
      </w:r>
      <w:r>
        <w:t>Either… or… OR both… and...</w:t>
      </w:r>
    </w:p>
  </w:comment>
  <w:comment w:id="2" w:author="Tiffany Ho" w:date="2022-03-28T21:40:00Z" w:initials="TH">
    <w:p w14:paraId="3C84E42D" w14:textId="77777777" w:rsidR="00431197" w:rsidRDefault="00A17DC8">
      <w:pPr>
        <w:pStyle w:val="CommentText"/>
      </w:pPr>
      <w:r>
        <w:rPr>
          <w:rStyle w:val="CommentReference"/>
        </w:rPr>
        <w:annotationRef/>
      </w:r>
      <w:r w:rsidR="00431197">
        <w:t xml:space="preserve">This sentence caught me off guard as PS isn't mentioned in the entire first paragraph and the first 2/3 of the second paragraph until now (except for its initial appearance in the title). I almost forgot that PS is another focus of this paper. </w:t>
      </w:r>
    </w:p>
    <w:p w14:paraId="51325D80" w14:textId="77777777" w:rsidR="00431197" w:rsidRDefault="00431197">
      <w:pPr>
        <w:pStyle w:val="CommentText"/>
      </w:pPr>
    </w:p>
    <w:p w14:paraId="1439D876" w14:textId="77777777" w:rsidR="00431197" w:rsidRDefault="00431197">
      <w:pPr>
        <w:pStyle w:val="CommentText"/>
      </w:pPr>
      <w:r>
        <w:t>We should introduce both LOR and PS in the first paragraph to (1) prime our readers and, more importantly, to (2) paint a big picture for why we are analyzing BOTH of these factors in the application, e.g. they are both subjective in nature yet they are two of the most important things that evaluators examine and no studies have investigated gender-based differences in them in the ENT residency applications.</w:t>
      </w:r>
    </w:p>
    <w:p w14:paraId="0A31DBFF" w14:textId="77777777" w:rsidR="00431197" w:rsidRDefault="00431197">
      <w:pPr>
        <w:pStyle w:val="CommentText"/>
      </w:pPr>
    </w:p>
    <w:p w14:paraId="35D170CC" w14:textId="77777777" w:rsidR="00431197" w:rsidRDefault="00431197" w:rsidP="006B7F50">
      <w:pPr>
        <w:pStyle w:val="CommentText"/>
      </w:pPr>
      <w:r>
        <w:t>I recommend spelling out the *significance* and *relevance* of our studies while capturing the overall big ideas of our project in the first paragraph to tell readers why they should read the rest of the paper.</w:t>
      </w:r>
    </w:p>
  </w:comment>
  <w:comment w:id="3" w:author="Tiffany Ho" w:date="2022-03-28T21:52:00Z" w:initials="TH">
    <w:p w14:paraId="77E94326" w14:textId="77777777" w:rsidR="009849C0" w:rsidRDefault="009849C0" w:rsidP="00445420">
      <w:pPr>
        <w:pStyle w:val="CommentText"/>
      </w:pPr>
      <w:r>
        <w:rPr>
          <w:rStyle w:val="CommentReference"/>
        </w:rPr>
        <w:annotationRef/>
      </w:r>
      <w:r>
        <w:t xml:space="preserve">I think it'd work better if we make this paragraph the first paragraph to set our stage with an "issue," e.g. the imbalance of sex in the field. </w:t>
      </w:r>
    </w:p>
  </w:comment>
  <w:comment w:id="4" w:author="Tiffany Ho" w:date="2022-03-28T21:55:00Z" w:initials="TH">
    <w:p w14:paraId="3899FB02" w14:textId="77777777" w:rsidR="009849C0" w:rsidRDefault="009849C0" w:rsidP="0073743D">
      <w:pPr>
        <w:pStyle w:val="CommentText"/>
      </w:pPr>
      <w:r>
        <w:rPr>
          <w:rStyle w:val="CommentReference"/>
        </w:rPr>
        <w:annotationRef/>
      </w:r>
      <w:r>
        <w:t xml:space="preserve">Insert a transition statement before this one that talks about why we are looking at LOR and PS, e.g. they are both important factors that residency programs evaluate yet both subjective in nature.  </w:t>
      </w:r>
    </w:p>
  </w:comment>
  <w:comment w:id="7" w:author="Tiffany Ho" w:date="2022-03-28T22:04:00Z" w:initials="TH">
    <w:p w14:paraId="3EA9981D" w14:textId="77777777" w:rsidR="0051051D" w:rsidRDefault="00F21B73" w:rsidP="00430C83">
      <w:pPr>
        <w:pStyle w:val="CommentText"/>
      </w:pPr>
      <w:r>
        <w:rPr>
          <w:rStyle w:val="CommentReference"/>
        </w:rPr>
        <w:annotationRef/>
      </w:r>
      <w:r w:rsidR="0051051D">
        <w:t xml:space="preserve">This is the most important sentence in this paragraph. I recommend moving it to the front, followed by the previous sentence and then the first two sentences [see the suggested numbering]. After re-ordering, some sentences might need to be rephrased/ smoothed out to make sure they flow from one another. </w:t>
      </w:r>
    </w:p>
  </w:comment>
  <w:comment w:id="9" w:author="Tiffany Ho" w:date="2022-03-28T22:17:00Z" w:initials="TH">
    <w:p w14:paraId="46F2F05C" w14:textId="77777777" w:rsidR="0051051D" w:rsidRDefault="0051051D" w:rsidP="00B046E9">
      <w:pPr>
        <w:pStyle w:val="CommentText"/>
      </w:pPr>
      <w:r>
        <w:rPr>
          <w:rStyle w:val="CommentReference"/>
        </w:rPr>
        <w:annotationRef/>
      </w:r>
      <w:r>
        <w:t>Should we say "one compares"?</w:t>
      </w:r>
    </w:p>
  </w:comment>
  <w:comment w:id="10" w:author="Tiffany Ho" w:date="2022-03-30T16:05:00Z" w:initials="TH">
    <w:p w14:paraId="6B38BD9B" w14:textId="77777777" w:rsidR="00F53D8E" w:rsidRDefault="00F53D8E" w:rsidP="00F53D8E">
      <w:pPr>
        <w:pStyle w:val="CommentText"/>
      </w:pPr>
      <w:r>
        <w:rPr>
          <w:rStyle w:val="CommentReference"/>
        </w:rPr>
        <w:annotationRef/>
      </w:r>
      <w:r>
        <w:t>This sentence might be placed in a different section</w:t>
      </w:r>
    </w:p>
  </w:comment>
  <w:comment w:id="11" w:author="Tiffany Ho" w:date="2022-03-28T22:41:00Z" w:initials="TH">
    <w:p w14:paraId="2EA9C72A" w14:textId="77777777" w:rsidR="006427DF" w:rsidRDefault="006427DF" w:rsidP="00E8368A">
      <w:pPr>
        <w:pStyle w:val="CommentText"/>
      </w:pPr>
      <w:r>
        <w:rPr>
          <w:rStyle w:val="CommentReference"/>
        </w:rPr>
        <w:annotationRef/>
      </w:r>
      <w:r>
        <w:t>Variables highlighted in blue are the ones that did not come out to be significant in my analysis.</w:t>
      </w:r>
    </w:p>
  </w:comment>
  <w:comment w:id="12" w:author="Tiffany Ho" w:date="2022-03-28T22:46:00Z" w:initials="TH">
    <w:p w14:paraId="4303240E" w14:textId="77777777" w:rsidR="002846AC" w:rsidRDefault="002846AC">
      <w:pPr>
        <w:pStyle w:val="CommentText"/>
      </w:pPr>
      <w:r>
        <w:rPr>
          <w:rStyle w:val="CommentReference"/>
        </w:rPr>
        <w:annotationRef/>
      </w:r>
      <w:r>
        <w:t xml:space="preserve">I wonder if including the sex symbols (i.e. M and F) would make the comparison clearer and easier for readers to register. </w:t>
      </w:r>
    </w:p>
    <w:p w14:paraId="6A8B0679" w14:textId="77777777" w:rsidR="002846AC" w:rsidRDefault="002846AC" w:rsidP="00D53293">
      <w:pPr>
        <w:pStyle w:val="CommentText"/>
      </w:pPr>
      <w:r>
        <w:t xml:space="preserve">For example, F (0.79) &gt; M (0.73)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F99162" w15:done="0"/>
  <w15:commentEx w15:paraId="23839060" w15:done="0"/>
  <w15:commentEx w15:paraId="35D170CC" w15:done="0"/>
  <w15:commentEx w15:paraId="77E94326" w15:done="0"/>
  <w15:commentEx w15:paraId="3899FB02" w15:done="0"/>
  <w15:commentEx w15:paraId="3EA9981D" w15:done="0"/>
  <w15:commentEx w15:paraId="46F2F05C" w15:done="0"/>
  <w15:commentEx w15:paraId="6B38BD9B" w15:done="0"/>
  <w15:commentEx w15:paraId="2EA9C72A" w15:done="0"/>
  <w15:commentEx w15:paraId="6A8B06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A677" w16cex:dateUtc="2022-03-29T01:26:00Z"/>
  <w16cex:commentExtensible w16cex:durableId="25ECA699" w16cex:dateUtc="2022-03-29T01:26:00Z"/>
  <w16cex:commentExtensible w16cex:durableId="25ECA9DA" w16cex:dateUtc="2022-03-29T01:40:00Z"/>
  <w16cex:commentExtensible w16cex:durableId="25ECAC98" w16cex:dateUtc="2022-03-29T01:52:00Z"/>
  <w16cex:commentExtensible w16cex:durableId="25ECAD41" w16cex:dateUtc="2022-03-29T01:55:00Z"/>
  <w16cex:commentExtensible w16cex:durableId="25ECAF5F" w16cex:dateUtc="2022-03-29T02:04:00Z"/>
  <w16cex:commentExtensible w16cex:durableId="25ECB271" w16cex:dateUtc="2022-03-29T02:17:00Z"/>
  <w16cex:commentExtensible w16cex:durableId="25EEFE3D" w16cex:dateUtc="2022-03-30T20:05:00Z"/>
  <w16cex:commentExtensible w16cex:durableId="25ECB80C" w16cex:dateUtc="2022-03-29T02:41:00Z"/>
  <w16cex:commentExtensible w16cex:durableId="25ECB94E" w16cex:dateUtc="2022-03-29T0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F99162" w16cid:durableId="25ECA677"/>
  <w16cid:commentId w16cid:paraId="23839060" w16cid:durableId="25ECA699"/>
  <w16cid:commentId w16cid:paraId="35D170CC" w16cid:durableId="25ECA9DA"/>
  <w16cid:commentId w16cid:paraId="77E94326" w16cid:durableId="25ECAC98"/>
  <w16cid:commentId w16cid:paraId="3899FB02" w16cid:durableId="25ECAD41"/>
  <w16cid:commentId w16cid:paraId="3EA9981D" w16cid:durableId="25ECAF5F"/>
  <w16cid:commentId w16cid:paraId="46F2F05C" w16cid:durableId="25ECB271"/>
  <w16cid:commentId w16cid:paraId="6B38BD9B" w16cid:durableId="25EEFE3D"/>
  <w16cid:commentId w16cid:paraId="2EA9C72A" w16cid:durableId="25ECB80C"/>
  <w16cid:commentId w16cid:paraId="6A8B0679" w16cid:durableId="25ECB9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572B"/>
    <w:multiLevelType w:val="hybridMultilevel"/>
    <w:tmpl w:val="4DA0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ffany Ho">
    <w15:presenceInfo w15:providerId="Windows Live" w15:userId="36cc03a2b6db69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B"/>
    <w:rsid w:val="00031D34"/>
    <w:rsid w:val="00054BA2"/>
    <w:rsid w:val="000A1BB2"/>
    <w:rsid w:val="000C0295"/>
    <w:rsid w:val="000E25B4"/>
    <w:rsid w:val="000F13A2"/>
    <w:rsid w:val="00112134"/>
    <w:rsid w:val="00170DEE"/>
    <w:rsid w:val="00192ECA"/>
    <w:rsid w:val="001D1EF7"/>
    <w:rsid w:val="001E1D59"/>
    <w:rsid w:val="002017F7"/>
    <w:rsid w:val="00217999"/>
    <w:rsid w:val="00246F7B"/>
    <w:rsid w:val="00253E7F"/>
    <w:rsid w:val="002846AC"/>
    <w:rsid w:val="002A6835"/>
    <w:rsid w:val="00325051"/>
    <w:rsid w:val="003250CE"/>
    <w:rsid w:val="003343DD"/>
    <w:rsid w:val="003512D4"/>
    <w:rsid w:val="0036489C"/>
    <w:rsid w:val="003A2A93"/>
    <w:rsid w:val="003D219C"/>
    <w:rsid w:val="003E3149"/>
    <w:rsid w:val="00431197"/>
    <w:rsid w:val="004979EE"/>
    <w:rsid w:val="004C70F2"/>
    <w:rsid w:val="004D01D6"/>
    <w:rsid w:val="004D7005"/>
    <w:rsid w:val="0051051D"/>
    <w:rsid w:val="005118CE"/>
    <w:rsid w:val="00537B83"/>
    <w:rsid w:val="00561FCF"/>
    <w:rsid w:val="0063393E"/>
    <w:rsid w:val="006427DF"/>
    <w:rsid w:val="00653779"/>
    <w:rsid w:val="006B7C73"/>
    <w:rsid w:val="006E3B9E"/>
    <w:rsid w:val="006F08AC"/>
    <w:rsid w:val="00703B13"/>
    <w:rsid w:val="00703EB1"/>
    <w:rsid w:val="00736BE3"/>
    <w:rsid w:val="007460E9"/>
    <w:rsid w:val="00750D21"/>
    <w:rsid w:val="00756078"/>
    <w:rsid w:val="007A3443"/>
    <w:rsid w:val="007A67D2"/>
    <w:rsid w:val="007B700A"/>
    <w:rsid w:val="007C1D73"/>
    <w:rsid w:val="007C51AD"/>
    <w:rsid w:val="007E770A"/>
    <w:rsid w:val="00823B31"/>
    <w:rsid w:val="00852958"/>
    <w:rsid w:val="008803BB"/>
    <w:rsid w:val="008B58FD"/>
    <w:rsid w:val="008E3EC6"/>
    <w:rsid w:val="008F3450"/>
    <w:rsid w:val="009015E3"/>
    <w:rsid w:val="00921D0A"/>
    <w:rsid w:val="00982EF8"/>
    <w:rsid w:val="009849C0"/>
    <w:rsid w:val="00A17DC8"/>
    <w:rsid w:val="00A5182A"/>
    <w:rsid w:val="00A67892"/>
    <w:rsid w:val="00AA3B41"/>
    <w:rsid w:val="00AE3B59"/>
    <w:rsid w:val="00B47AF2"/>
    <w:rsid w:val="00B56D71"/>
    <w:rsid w:val="00B70FC5"/>
    <w:rsid w:val="00BA7F42"/>
    <w:rsid w:val="00BB2AAA"/>
    <w:rsid w:val="00BC4816"/>
    <w:rsid w:val="00C47756"/>
    <w:rsid w:val="00C81435"/>
    <w:rsid w:val="00C82991"/>
    <w:rsid w:val="00C8543D"/>
    <w:rsid w:val="00CA0AD8"/>
    <w:rsid w:val="00CB4C97"/>
    <w:rsid w:val="00CF29C4"/>
    <w:rsid w:val="00D233B6"/>
    <w:rsid w:val="00D43CCA"/>
    <w:rsid w:val="00D71FAA"/>
    <w:rsid w:val="00D902EF"/>
    <w:rsid w:val="00DF3082"/>
    <w:rsid w:val="00E5031E"/>
    <w:rsid w:val="00EF6E5C"/>
    <w:rsid w:val="00F21B73"/>
    <w:rsid w:val="00F53D8E"/>
    <w:rsid w:val="00FA674D"/>
    <w:rsid w:val="00FA722D"/>
    <w:rsid w:val="00FF24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5F9B"/>
  <w15:chartTrackingRefBased/>
  <w15:docId w15:val="{EF302692-70E8-46BD-915A-10838565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0F2"/>
    <w:pPr>
      <w:ind w:left="720"/>
      <w:contextualSpacing/>
    </w:pPr>
  </w:style>
  <w:style w:type="character" w:styleId="Hyperlink">
    <w:name w:val="Hyperlink"/>
    <w:basedOn w:val="DefaultParagraphFont"/>
    <w:uiPriority w:val="99"/>
    <w:unhideWhenUsed/>
    <w:rsid w:val="004C70F2"/>
    <w:rPr>
      <w:color w:val="0563C1" w:themeColor="hyperlink"/>
      <w:u w:val="single"/>
    </w:rPr>
  </w:style>
  <w:style w:type="character" w:styleId="UnresolvedMention">
    <w:name w:val="Unresolved Mention"/>
    <w:basedOn w:val="DefaultParagraphFont"/>
    <w:uiPriority w:val="99"/>
    <w:semiHidden/>
    <w:unhideWhenUsed/>
    <w:rsid w:val="004C70F2"/>
    <w:rPr>
      <w:color w:val="605E5C"/>
      <w:shd w:val="clear" w:color="auto" w:fill="E1DFDD"/>
    </w:rPr>
  </w:style>
  <w:style w:type="character" w:customStyle="1" w:styleId="Heading1Char">
    <w:name w:val="Heading 1 Char"/>
    <w:basedOn w:val="DefaultParagraphFont"/>
    <w:link w:val="Heading1"/>
    <w:uiPriority w:val="9"/>
    <w:rsid w:val="0032505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37B83"/>
    <w:rPr>
      <w:sz w:val="16"/>
      <w:szCs w:val="16"/>
    </w:rPr>
  </w:style>
  <w:style w:type="paragraph" w:styleId="CommentText">
    <w:name w:val="annotation text"/>
    <w:basedOn w:val="Normal"/>
    <w:link w:val="CommentTextChar"/>
    <w:uiPriority w:val="99"/>
    <w:unhideWhenUsed/>
    <w:rsid w:val="00537B83"/>
    <w:pPr>
      <w:spacing w:line="240" w:lineRule="auto"/>
    </w:pPr>
    <w:rPr>
      <w:sz w:val="20"/>
      <w:szCs w:val="20"/>
    </w:rPr>
  </w:style>
  <w:style w:type="character" w:customStyle="1" w:styleId="CommentTextChar">
    <w:name w:val="Comment Text Char"/>
    <w:basedOn w:val="DefaultParagraphFont"/>
    <w:link w:val="CommentText"/>
    <w:uiPriority w:val="99"/>
    <w:rsid w:val="00537B83"/>
    <w:rPr>
      <w:sz w:val="20"/>
      <w:szCs w:val="20"/>
    </w:rPr>
  </w:style>
  <w:style w:type="paragraph" w:styleId="CommentSubject">
    <w:name w:val="annotation subject"/>
    <w:basedOn w:val="CommentText"/>
    <w:next w:val="CommentText"/>
    <w:link w:val="CommentSubjectChar"/>
    <w:uiPriority w:val="99"/>
    <w:semiHidden/>
    <w:unhideWhenUsed/>
    <w:rsid w:val="00537B83"/>
    <w:rPr>
      <w:b/>
      <w:bCs/>
    </w:rPr>
  </w:style>
  <w:style w:type="character" w:customStyle="1" w:styleId="CommentSubjectChar">
    <w:name w:val="Comment Subject Char"/>
    <w:basedOn w:val="CommentTextChar"/>
    <w:link w:val="CommentSubject"/>
    <w:uiPriority w:val="99"/>
    <w:semiHidden/>
    <w:rsid w:val="00537B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3319">
      <w:bodyDiv w:val="1"/>
      <w:marLeft w:val="0"/>
      <w:marRight w:val="0"/>
      <w:marTop w:val="0"/>
      <w:marBottom w:val="0"/>
      <w:divBdr>
        <w:top w:val="none" w:sz="0" w:space="0" w:color="auto"/>
        <w:left w:val="none" w:sz="0" w:space="0" w:color="auto"/>
        <w:bottom w:val="none" w:sz="0" w:space="0" w:color="auto"/>
        <w:right w:val="none" w:sz="0" w:space="0" w:color="auto"/>
      </w:divBdr>
    </w:div>
    <w:div w:id="1344086053">
      <w:bodyDiv w:val="1"/>
      <w:marLeft w:val="0"/>
      <w:marRight w:val="0"/>
      <w:marTop w:val="0"/>
      <w:marBottom w:val="0"/>
      <w:divBdr>
        <w:top w:val="none" w:sz="0" w:space="0" w:color="auto"/>
        <w:left w:val="none" w:sz="0" w:space="0" w:color="auto"/>
        <w:bottom w:val="none" w:sz="0" w:space="0" w:color="auto"/>
        <w:right w:val="none" w:sz="0" w:space="0" w:color="auto"/>
      </w:divBdr>
    </w:div>
    <w:div w:id="1456942729">
      <w:bodyDiv w:val="1"/>
      <w:marLeft w:val="0"/>
      <w:marRight w:val="0"/>
      <w:marTop w:val="0"/>
      <w:marBottom w:val="0"/>
      <w:divBdr>
        <w:top w:val="none" w:sz="0" w:space="0" w:color="auto"/>
        <w:left w:val="none" w:sz="0" w:space="0" w:color="auto"/>
        <w:bottom w:val="none" w:sz="0" w:space="0" w:color="auto"/>
        <w:right w:val="none" w:sz="0" w:space="0" w:color="auto"/>
      </w:divBdr>
    </w:div>
    <w:div w:id="19299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aamc.org/data-reports/workforce/interactive-data/active-physicians-largest-specialties-2019" TargetMode="External"/><Relationship Id="rId4" Type="http://schemas.openxmlformats.org/officeDocument/2006/relationships/webSettings" Target="webSettings.xml"/><Relationship Id="rId9" Type="http://schemas.openxmlformats.org/officeDocument/2006/relationships/hyperlink" Target="https://www.nrmp.org/wp-content/uploads/2018/07/NRMP-2018-Program-Director-Survey-for-WW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Links>
    <vt:vector size="12" baseType="variant">
      <vt:variant>
        <vt:i4>7143540</vt:i4>
      </vt:variant>
      <vt:variant>
        <vt:i4>3</vt:i4>
      </vt:variant>
      <vt:variant>
        <vt:i4>0</vt:i4>
      </vt:variant>
      <vt:variant>
        <vt:i4>5</vt:i4>
      </vt:variant>
      <vt:variant>
        <vt:lpwstr>https://www.aamc.org/data-reports/workforce/interactive-data/active-physicians-largest-specialties-2019</vt:lpwstr>
      </vt:variant>
      <vt:variant>
        <vt:lpwstr/>
      </vt:variant>
      <vt:variant>
        <vt:i4>4718659</vt:i4>
      </vt:variant>
      <vt:variant>
        <vt:i4>0</vt:i4>
      </vt:variant>
      <vt:variant>
        <vt:i4>0</vt:i4>
      </vt:variant>
      <vt:variant>
        <vt:i4>5</vt:i4>
      </vt:variant>
      <vt:variant>
        <vt:lpwstr>https://www.nrmp.org/wp-content/uploads/2018/07/NRMP-2018-Program-Director-Survey-for-WWW.pdf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Berk</dc:creator>
  <cp:keywords/>
  <dc:description/>
  <cp:lastModifiedBy>Tiffany Ho</cp:lastModifiedBy>
  <cp:revision>6</cp:revision>
  <dcterms:created xsi:type="dcterms:W3CDTF">2022-03-28T13:20:00Z</dcterms:created>
  <dcterms:modified xsi:type="dcterms:W3CDTF">2022-03-31T02:15:00Z</dcterms:modified>
</cp:coreProperties>
</file>